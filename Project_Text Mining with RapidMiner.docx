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608" w:rsidRDefault="009C5608" w:rsidP="003363CC">
      <w:pPr>
        <w:pStyle w:val="Heading1"/>
        <w:rPr>
          <w:b/>
          <w:i/>
          <w:iCs/>
        </w:rPr>
      </w:pPr>
      <w:r w:rsidRPr="008C3552">
        <w:rPr>
          <w:b/>
        </w:rPr>
        <w:t>I</w:t>
      </w:r>
      <w:r w:rsidR="00C047E0" w:rsidRPr="008C3552">
        <w:rPr>
          <w:b/>
        </w:rPr>
        <w:t>S421</w:t>
      </w:r>
      <w:r w:rsidRPr="008C3552">
        <w:rPr>
          <w:b/>
        </w:rPr>
        <w:t>: Knowledge Management</w:t>
      </w:r>
      <w:r w:rsidR="003363CC" w:rsidRPr="008C3552">
        <w:rPr>
          <w:b/>
        </w:rPr>
        <w:t xml:space="preserve"> &amp; IR (10</w:t>
      </w:r>
      <w:r w:rsidR="00C047E0" w:rsidRPr="008C3552">
        <w:rPr>
          <w:b/>
        </w:rPr>
        <w:t xml:space="preserve"> marks)</w:t>
      </w:r>
      <w:r w:rsidRPr="008C3552">
        <w:rPr>
          <w:b/>
        </w:rPr>
        <w:br/>
      </w:r>
      <w:r w:rsidR="00FE4602" w:rsidRPr="008C3552">
        <w:rPr>
          <w:b/>
          <w:i/>
          <w:iCs/>
        </w:rPr>
        <w:t>CIS Program, King Faisal University</w:t>
      </w:r>
    </w:p>
    <w:p w:rsidR="006142D4" w:rsidRDefault="006142D4" w:rsidP="00CB6D30"/>
    <w:p w:rsidR="00CB6D30" w:rsidRPr="00CB6D30" w:rsidRDefault="00CB6D30" w:rsidP="00CB6D30">
      <w:r>
        <w:t>Created by: Shaheen Khatoon</w:t>
      </w:r>
    </w:p>
    <w:p w:rsidR="00C0679A" w:rsidRDefault="008B171C" w:rsidP="00C0679A">
      <w:pPr>
        <w:pStyle w:val="NormalWeb"/>
        <w:shd w:val="clear" w:color="auto" w:fill="FFFFFF"/>
        <w:spacing w:before="0" w:beforeAutospacing="0" w:after="150" w:afterAutospacing="0" w:line="261" w:lineRule="atLeast"/>
        <w:rPr>
          <w:rFonts w:asciiTheme="minorHAnsi" w:hAnsiTheme="minorHAnsi"/>
          <w:bCs/>
        </w:rPr>
      </w:pPr>
      <w:r w:rsidRPr="00561E9C">
        <w:rPr>
          <w:rFonts w:asciiTheme="minorHAnsi" w:hAnsiTheme="minorHAnsi"/>
          <w:bCs/>
        </w:rPr>
        <w:t>Course Project</w:t>
      </w:r>
      <w:r w:rsidR="00AB6077" w:rsidRPr="00561E9C">
        <w:rPr>
          <w:rFonts w:asciiTheme="minorHAnsi" w:hAnsiTheme="minorHAnsi"/>
          <w:bCs/>
        </w:rPr>
        <w:t xml:space="preserve">: Text Mining with </w:t>
      </w:r>
      <w:proofErr w:type="spellStart"/>
      <w:r w:rsidR="00AB6077" w:rsidRPr="00561E9C">
        <w:rPr>
          <w:rFonts w:asciiTheme="minorHAnsi" w:hAnsiTheme="minorHAnsi"/>
          <w:bCs/>
        </w:rPr>
        <w:t>RapidM</w:t>
      </w:r>
      <w:r w:rsidR="00E138DB" w:rsidRPr="00561E9C">
        <w:rPr>
          <w:rFonts w:asciiTheme="minorHAnsi" w:hAnsiTheme="minorHAnsi"/>
          <w:bCs/>
        </w:rPr>
        <w:t>iner</w:t>
      </w:r>
      <w:proofErr w:type="spellEnd"/>
      <w:r w:rsidR="00E138DB" w:rsidRPr="00561E9C">
        <w:rPr>
          <w:rFonts w:asciiTheme="minorHAnsi" w:hAnsiTheme="minorHAnsi"/>
          <w:bCs/>
        </w:rPr>
        <w:t xml:space="preserve"> (</w:t>
      </w:r>
      <w:r w:rsidR="00E138DB" w:rsidRPr="00561E9C">
        <w:rPr>
          <w:rFonts w:asciiTheme="minorHAnsi" w:hAnsiTheme="minorHAnsi"/>
          <w:bCs/>
          <w:color w:val="FF0000"/>
        </w:rPr>
        <w:t>Due Date</w:t>
      </w:r>
      <w:r w:rsidR="00E138DB" w:rsidRPr="00561E9C">
        <w:rPr>
          <w:rFonts w:asciiTheme="minorHAnsi" w:hAnsiTheme="minorHAnsi"/>
          <w:bCs/>
        </w:rPr>
        <w:t>:</w:t>
      </w:r>
      <w:r w:rsidR="00582424">
        <w:rPr>
          <w:rFonts w:asciiTheme="minorHAnsi" w:hAnsiTheme="minorHAnsi"/>
          <w:bCs/>
        </w:rPr>
        <w:t xml:space="preserve"> </w:t>
      </w:r>
      <w:r w:rsidR="00FC2B5F">
        <w:rPr>
          <w:rFonts w:asciiTheme="minorHAnsi" w:hAnsiTheme="minorHAnsi"/>
          <w:bCs/>
        </w:rPr>
        <w:t>8</w:t>
      </w:r>
      <w:r w:rsidR="00FC2B5F" w:rsidRPr="00FC2B5F">
        <w:rPr>
          <w:rFonts w:asciiTheme="minorHAnsi" w:hAnsiTheme="minorHAnsi"/>
          <w:bCs/>
          <w:vertAlign w:val="superscript"/>
        </w:rPr>
        <w:t>th</w:t>
      </w:r>
      <w:r w:rsidR="00FC2B5F">
        <w:rPr>
          <w:rFonts w:asciiTheme="minorHAnsi" w:hAnsiTheme="minorHAnsi"/>
          <w:bCs/>
        </w:rPr>
        <w:t xml:space="preserve"> Week</w:t>
      </w:r>
      <w:r w:rsidR="00E138DB" w:rsidRPr="00561E9C">
        <w:rPr>
          <w:rFonts w:asciiTheme="minorHAnsi" w:hAnsiTheme="minorHAnsi"/>
          <w:bCs/>
        </w:rPr>
        <w:t xml:space="preserve">). </w:t>
      </w:r>
    </w:p>
    <w:p w:rsidR="000B76AD" w:rsidRPr="00C0679A" w:rsidRDefault="003A3E67" w:rsidP="00C0679A">
      <w:pPr>
        <w:pStyle w:val="NormalWeb"/>
        <w:shd w:val="clear" w:color="auto" w:fill="FFFFFF"/>
        <w:spacing w:before="0" w:beforeAutospacing="0" w:after="150" w:afterAutospacing="0" w:line="261" w:lineRule="atLeast"/>
        <w:rPr>
          <w:rFonts w:asciiTheme="minorHAnsi" w:hAnsiTheme="minorHAnsi"/>
          <w:bCs/>
        </w:rPr>
      </w:pPr>
      <w:r w:rsidRPr="00C0679A">
        <w:rPr>
          <w:b/>
        </w:rPr>
        <w:t xml:space="preserve">Objectives </w:t>
      </w:r>
      <w:r>
        <w:t>of</w:t>
      </w:r>
      <w:r w:rsidR="000B76AD">
        <w:t xml:space="preserve"> this </w:t>
      </w:r>
      <w:r w:rsidR="00CF1C8D" w:rsidRPr="00561E9C">
        <w:t>course project is to give the students hands-on experience</w:t>
      </w:r>
      <w:r w:rsidR="0095638D">
        <w:t xml:space="preserve"> on</w:t>
      </w:r>
      <w:r w:rsidR="000B76AD">
        <w:t>:</w:t>
      </w:r>
    </w:p>
    <w:p w:rsidR="008366F8" w:rsidRDefault="00664D76" w:rsidP="008366F8">
      <w:pPr>
        <w:pStyle w:val="ListParagraph"/>
        <w:numPr>
          <w:ilvl w:val="0"/>
          <w:numId w:val="18"/>
        </w:numPr>
        <w:autoSpaceDE w:val="0"/>
        <w:autoSpaceDN w:val="0"/>
        <w:adjustRightInd w:val="0"/>
        <w:spacing w:after="0" w:line="240" w:lineRule="auto"/>
        <w:jc w:val="both"/>
      </w:pPr>
      <w:r w:rsidRPr="00D31EB2">
        <w:rPr>
          <w:b/>
        </w:rPr>
        <w:t>Text Retrieval:</w:t>
      </w:r>
      <w:r>
        <w:t xml:space="preserve"> </w:t>
      </w:r>
      <w:r w:rsidR="008366F8">
        <w:t xml:space="preserve">Learn how to index collection of documents to effectively retrieve document matching with user query </w:t>
      </w:r>
      <w:bookmarkStart w:id="0" w:name="_GoBack"/>
      <w:bookmarkEnd w:id="0"/>
    </w:p>
    <w:p w:rsidR="00B23CDE" w:rsidRDefault="00664D76" w:rsidP="00B23CDE">
      <w:pPr>
        <w:pStyle w:val="ListParagraph"/>
        <w:numPr>
          <w:ilvl w:val="0"/>
          <w:numId w:val="18"/>
        </w:numPr>
        <w:autoSpaceDE w:val="0"/>
        <w:autoSpaceDN w:val="0"/>
        <w:adjustRightInd w:val="0"/>
        <w:spacing w:after="0" w:line="240" w:lineRule="auto"/>
        <w:jc w:val="both"/>
      </w:pPr>
      <w:r w:rsidRPr="00D31EB2">
        <w:rPr>
          <w:b/>
        </w:rPr>
        <w:t>Text Analysis/Mining:</w:t>
      </w:r>
      <w:r>
        <w:t xml:space="preserve"> </w:t>
      </w:r>
      <w:r w:rsidR="00073C69">
        <w:t>H</w:t>
      </w:r>
      <w:r w:rsidR="0095638D">
        <w:t>ow to extract knowledge from plain text</w:t>
      </w:r>
      <w:r w:rsidR="000B76AD">
        <w:t xml:space="preserve"> by identifying interesting patterns acros</w:t>
      </w:r>
      <w:r w:rsidR="00B45BEB">
        <w:t>s large set of text collection</w:t>
      </w:r>
      <w:r w:rsidR="008366F8">
        <w:t xml:space="preserve"> </w:t>
      </w:r>
    </w:p>
    <w:p w:rsidR="00D5114F" w:rsidRDefault="00D31EB2" w:rsidP="00B23CDE">
      <w:pPr>
        <w:pStyle w:val="ListParagraph"/>
        <w:numPr>
          <w:ilvl w:val="0"/>
          <w:numId w:val="18"/>
        </w:numPr>
        <w:autoSpaceDE w:val="0"/>
        <w:autoSpaceDN w:val="0"/>
        <w:adjustRightInd w:val="0"/>
        <w:spacing w:after="0" w:line="240" w:lineRule="auto"/>
        <w:jc w:val="both"/>
      </w:pPr>
      <w:r w:rsidRPr="00D31EB2">
        <w:rPr>
          <w:b/>
        </w:rPr>
        <w:t>Text Organization</w:t>
      </w:r>
      <w:r w:rsidR="00664D76" w:rsidRPr="00D31EB2">
        <w:rPr>
          <w:b/>
        </w:rPr>
        <w:t>:</w:t>
      </w:r>
      <w:r w:rsidR="00664D76">
        <w:t xml:space="preserve"> </w:t>
      </w:r>
      <w:r w:rsidR="00B23CDE" w:rsidRPr="00B23CDE">
        <w:t xml:space="preserve">Classify a text object into one or several of the predefined categories where the categories can vary depending on applications. </w:t>
      </w:r>
      <w:r w:rsidR="008366F8">
        <w:t>(</w:t>
      </w:r>
      <w:r w:rsidR="00C834CF">
        <w:t>or</w:t>
      </w:r>
      <w:r w:rsidR="00054625">
        <w:t>ganize knowledge to facilitate Text A</w:t>
      </w:r>
      <w:r w:rsidR="00C834CF">
        <w:t>ccess and Text Analysis</w:t>
      </w:r>
    </w:p>
    <w:p w:rsidR="003A3E67" w:rsidRPr="00C0679A" w:rsidRDefault="00C0679A" w:rsidP="00C0679A">
      <w:pPr>
        <w:pStyle w:val="Heading1"/>
        <w:rPr>
          <w:rFonts w:ascii="Times New Roman" w:eastAsia="Times New Roman" w:hAnsi="Times New Roman" w:cs="Times New Roman"/>
          <w:b/>
          <w:color w:val="auto"/>
          <w:sz w:val="24"/>
          <w:szCs w:val="24"/>
        </w:rPr>
      </w:pPr>
      <w:r w:rsidRPr="00C0679A">
        <w:rPr>
          <w:rFonts w:ascii="Times New Roman" w:eastAsia="Times New Roman" w:hAnsi="Times New Roman" w:cs="Times New Roman"/>
          <w:b/>
          <w:color w:val="auto"/>
          <w:sz w:val="24"/>
          <w:szCs w:val="24"/>
        </w:rPr>
        <w:t>General Steps:</w:t>
      </w:r>
    </w:p>
    <w:p w:rsidR="00C0679A" w:rsidRDefault="00C0679A" w:rsidP="008D32D9">
      <w:pPr>
        <w:pStyle w:val="ListParagraph"/>
        <w:numPr>
          <w:ilvl w:val="0"/>
          <w:numId w:val="24"/>
        </w:numPr>
      </w:pPr>
      <w:r w:rsidRPr="00C0679A">
        <w:rPr>
          <w:b/>
        </w:rPr>
        <w:t>Make Teams:</w:t>
      </w:r>
      <w:r>
        <w:t xml:space="preserve"> </w:t>
      </w:r>
      <w:r w:rsidR="003A3E67">
        <w:t>Work on project in group of</w:t>
      </w:r>
      <w:r w:rsidR="00EE4E63">
        <w:t xml:space="preserve"> max </w:t>
      </w:r>
      <w:r w:rsidR="003A3E67" w:rsidRPr="00C0679A">
        <w:rPr>
          <w:b/>
        </w:rPr>
        <w:t xml:space="preserve">three </w:t>
      </w:r>
      <w:r w:rsidR="003A3E67">
        <w:t xml:space="preserve">students (group work is strongly encouraged but not mandatory).  </w:t>
      </w:r>
    </w:p>
    <w:p w:rsidR="00C0679A" w:rsidRDefault="00C0679A" w:rsidP="008D32D9">
      <w:pPr>
        <w:pStyle w:val="ListParagraph"/>
        <w:numPr>
          <w:ilvl w:val="0"/>
          <w:numId w:val="24"/>
        </w:numPr>
      </w:pPr>
      <w:r w:rsidRPr="00C0679A">
        <w:rPr>
          <w:b/>
        </w:rPr>
        <w:t>Choose Topic:</w:t>
      </w:r>
      <w:r>
        <w:t xml:space="preserve"> </w:t>
      </w:r>
      <w:r w:rsidR="00A02AC4">
        <w:t>You are required to pick an interesting</w:t>
      </w:r>
      <w:r w:rsidR="006C30F5">
        <w:t xml:space="preserve"> topic</w:t>
      </w:r>
      <w:r w:rsidR="00A02AC4">
        <w:t xml:space="preserve"> </w:t>
      </w:r>
      <w:r w:rsidR="006C145A">
        <w:t>where extracting knowledge f</w:t>
      </w:r>
      <w:r w:rsidR="00B53EC6">
        <w:t>rom plain text could be useful.</w:t>
      </w:r>
      <w:r w:rsidR="006378F1">
        <w:t xml:space="preserve"> While choosing, a topic ask yourself, what problem you are going to solve</w:t>
      </w:r>
      <w:r w:rsidR="009E7F8D">
        <w:t xml:space="preserve"> and search for </w:t>
      </w:r>
      <w:r w:rsidR="006378F1">
        <w:t>related articles</w:t>
      </w:r>
      <w:r w:rsidR="009E7F8D">
        <w:t xml:space="preserve"> on topic selected. </w:t>
      </w:r>
      <w:r w:rsidR="009E7F8D" w:rsidRPr="00916DEB">
        <w:rPr>
          <w:color w:val="FF0000"/>
        </w:rPr>
        <w:t>Please consult appendix at the end of this document on “where and how to find useful research paper”</w:t>
      </w:r>
      <w:r w:rsidR="00004990">
        <w:t xml:space="preserve">. You can </w:t>
      </w:r>
      <w:r w:rsidR="009E7F8D">
        <w:t xml:space="preserve">seek help of instructor to </w:t>
      </w:r>
      <w:r w:rsidR="00EE4E63">
        <w:t>get approval of</w:t>
      </w:r>
      <w:r w:rsidR="009E7F8D">
        <w:t xml:space="preserve"> </w:t>
      </w:r>
      <w:r w:rsidR="00EE4E63">
        <w:t xml:space="preserve">the topic and </w:t>
      </w:r>
      <w:r w:rsidR="009E7F8D">
        <w:t xml:space="preserve">related </w:t>
      </w:r>
      <w:r w:rsidR="00EE4E63">
        <w:t>papers you identified</w:t>
      </w:r>
      <w:r w:rsidR="009E7F8D">
        <w:t xml:space="preserve">. </w:t>
      </w:r>
    </w:p>
    <w:p w:rsidR="00C0679A" w:rsidRDefault="00C1771D" w:rsidP="008D32D9">
      <w:pPr>
        <w:pStyle w:val="ListParagraph"/>
        <w:numPr>
          <w:ilvl w:val="0"/>
          <w:numId w:val="24"/>
        </w:numPr>
      </w:pPr>
      <w:r>
        <w:rPr>
          <w:b/>
        </w:rPr>
        <w:t xml:space="preserve">Work on Project: </w:t>
      </w:r>
      <w:r w:rsidR="003D7024">
        <w:t>Collect the required dataset</w:t>
      </w:r>
      <w:r w:rsidR="00004990">
        <w:t xml:space="preserve"> </w:t>
      </w:r>
      <w:r w:rsidR="003D7024">
        <w:t>and use any existing tool for indexing, searching and extracting</w:t>
      </w:r>
      <w:r w:rsidR="003A3E67">
        <w:t xml:space="preserve"> from text collection, classifying and clustering documents.</w:t>
      </w:r>
      <w:r>
        <w:t xml:space="preserve"> </w:t>
      </w:r>
      <w:r w:rsidR="00004990">
        <w:t xml:space="preserve">Evaluate results to identify reliability of proposed model. </w:t>
      </w:r>
    </w:p>
    <w:p w:rsidR="00C0679A" w:rsidRDefault="00C0679A" w:rsidP="008D32D9">
      <w:pPr>
        <w:pStyle w:val="ListParagraph"/>
        <w:numPr>
          <w:ilvl w:val="0"/>
          <w:numId w:val="24"/>
        </w:numPr>
      </w:pPr>
      <w:r w:rsidRPr="00C1771D">
        <w:rPr>
          <w:b/>
        </w:rPr>
        <w:t>Write Project Report</w:t>
      </w:r>
      <w:r w:rsidR="00C1771D" w:rsidRPr="00C1771D">
        <w:rPr>
          <w:b/>
        </w:rPr>
        <w:t>:</w:t>
      </w:r>
      <w:r w:rsidR="00C1771D" w:rsidRPr="00C1771D">
        <w:t xml:space="preserve"> Prepare a project report and submit before presentation. Follow guidelines from section 3 to write a project report</w:t>
      </w:r>
    </w:p>
    <w:p w:rsidR="00C0679A" w:rsidRDefault="00A754F9" w:rsidP="008D32D9">
      <w:pPr>
        <w:pStyle w:val="ListParagraph"/>
        <w:numPr>
          <w:ilvl w:val="0"/>
          <w:numId w:val="24"/>
        </w:numPr>
      </w:pPr>
      <w:r w:rsidRPr="00167467">
        <w:rPr>
          <w:b/>
        </w:rPr>
        <w:t>Present</w:t>
      </w:r>
      <w:r>
        <w:t xml:space="preserve"> </w:t>
      </w:r>
      <w:r w:rsidRPr="000846F1">
        <w:rPr>
          <w:b/>
        </w:rPr>
        <w:t>Project</w:t>
      </w:r>
      <w:r w:rsidR="00C1771D">
        <w:t>:  Follow guidelines from section</w:t>
      </w:r>
      <w:r w:rsidR="005C0E6C">
        <w:t xml:space="preserve"> 4 to prepare presentation</w:t>
      </w:r>
      <w:r w:rsidR="00C1771D">
        <w:t xml:space="preserve"> </w:t>
      </w:r>
    </w:p>
    <w:p w:rsidR="00324BFF" w:rsidRPr="009119E7" w:rsidRDefault="00324BFF" w:rsidP="00324BFF">
      <w:pPr>
        <w:pStyle w:val="Heading1"/>
        <w:rPr>
          <w:b/>
          <w:sz w:val="36"/>
        </w:rPr>
      </w:pPr>
      <w:r w:rsidRPr="009119E7">
        <w:rPr>
          <w:b/>
          <w:sz w:val="36"/>
        </w:rPr>
        <w:t xml:space="preserve">Write a Project </w:t>
      </w:r>
      <w:r>
        <w:rPr>
          <w:b/>
          <w:sz w:val="36"/>
        </w:rPr>
        <w:t>Report</w:t>
      </w:r>
    </w:p>
    <w:p w:rsidR="00324BFF" w:rsidRPr="009A5BDA" w:rsidRDefault="00324BFF" w:rsidP="00324BFF">
      <w:r w:rsidRPr="00C03473">
        <w:t xml:space="preserve">You are required to write a research </w:t>
      </w:r>
      <w:r w:rsidRPr="003522F5">
        <w:t>report like conference paper</w:t>
      </w:r>
      <w:r w:rsidRPr="00C03473">
        <w:t xml:space="preserve"> in two column IEEE Format (IEEE format is attached).</w:t>
      </w:r>
      <w:r>
        <w:t xml:space="preserve"> </w:t>
      </w:r>
      <w:r w:rsidRPr="009A5BDA">
        <w:t>Quality requirement is the</w:t>
      </w:r>
      <w:r>
        <w:t xml:space="preserve"> </w:t>
      </w:r>
      <w:r w:rsidRPr="009A5BDA">
        <w:t>same as</w:t>
      </w:r>
      <w:r>
        <w:t xml:space="preserve"> </w:t>
      </w:r>
      <w:r w:rsidRPr="009A5BDA">
        <w:t>research papers, i.e., in formal written English and rigorous paper format.</w:t>
      </w:r>
      <w:r>
        <w:t xml:space="preserve"> </w:t>
      </w:r>
      <w:r w:rsidRPr="009E4349">
        <w:t>The report should contain following elements:</w:t>
      </w:r>
    </w:p>
    <w:p w:rsidR="00324BFF" w:rsidRDefault="00324BFF" w:rsidP="00324BFF">
      <w:pPr>
        <w:autoSpaceDE w:val="0"/>
        <w:autoSpaceDN w:val="0"/>
        <w:adjustRightInd w:val="0"/>
        <w:spacing w:after="0" w:line="240" w:lineRule="auto"/>
        <w:jc w:val="both"/>
      </w:pPr>
      <w:r>
        <w:rPr>
          <w:b/>
        </w:rPr>
        <w:t>Title and A</w:t>
      </w:r>
      <w:r w:rsidRPr="00DD0818">
        <w:rPr>
          <w:b/>
        </w:rPr>
        <w:t>uthor</w:t>
      </w:r>
      <w:r w:rsidRPr="00DD0818">
        <w:rPr>
          <w:rFonts w:eastAsia="Times New Roman" w:cs="Times New Roman"/>
          <w:b/>
          <w:bCs/>
          <w:color w:val="000000"/>
          <w:sz w:val="27"/>
          <w:szCs w:val="27"/>
        </w:rPr>
        <w:t xml:space="preserve">: </w:t>
      </w:r>
      <w:r w:rsidRPr="00D85716">
        <w:t>Select an informatics title of your selected topic e.g.</w:t>
      </w:r>
      <w:r>
        <w:t xml:space="preserve"> “Automatic text categorization using </w:t>
      </w:r>
      <w:proofErr w:type="spellStart"/>
      <w:r>
        <w:t>RapidMiner</w:t>
      </w:r>
      <w:proofErr w:type="spellEnd"/>
      <w:r>
        <w:t>”, “Mining and summarizing customer reviews”. P</w:t>
      </w:r>
      <w:r w:rsidRPr="00D85716">
        <w:t xml:space="preserve">lease also mention your </w:t>
      </w:r>
      <w:r>
        <w:t>Author detail, including name, affiliation and email address.</w:t>
      </w:r>
    </w:p>
    <w:p w:rsidR="00324BFF" w:rsidRDefault="00324BFF" w:rsidP="00324BFF">
      <w:pPr>
        <w:autoSpaceDE w:val="0"/>
        <w:autoSpaceDN w:val="0"/>
        <w:adjustRightInd w:val="0"/>
        <w:spacing w:after="0" w:line="240" w:lineRule="auto"/>
        <w:jc w:val="both"/>
      </w:pPr>
      <w:r w:rsidRPr="009E4349">
        <w:rPr>
          <w:b/>
        </w:rPr>
        <w:t>Abstract</w:t>
      </w:r>
      <w:r w:rsidRPr="00D85716">
        <w:rPr>
          <w:b/>
        </w:rPr>
        <w:t>:</w:t>
      </w:r>
      <w:r w:rsidRPr="00D85716">
        <w:t xml:space="preserve"> </w:t>
      </w:r>
      <w:r w:rsidRPr="009E4349">
        <w:t>a brief summary of what you did</w:t>
      </w:r>
      <w:r w:rsidRPr="00607E7C">
        <w:t xml:space="preserve"> and what you found</w:t>
      </w:r>
      <w:r>
        <w:t xml:space="preserve">. </w:t>
      </w:r>
    </w:p>
    <w:p w:rsidR="00324BFF" w:rsidRDefault="00324BFF" w:rsidP="00324BFF">
      <w:pPr>
        <w:autoSpaceDE w:val="0"/>
        <w:autoSpaceDN w:val="0"/>
        <w:adjustRightInd w:val="0"/>
        <w:spacing w:after="0" w:line="240" w:lineRule="auto"/>
        <w:jc w:val="both"/>
      </w:pPr>
      <w:r w:rsidRPr="009E4349">
        <w:rPr>
          <w:b/>
        </w:rPr>
        <w:lastRenderedPageBreak/>
        <w:t>Introduction</w:t>
      </w:r>
      <w:r>
        <w:rPr>
          <w:rFonts w:eastAsia="Times New Roman" w:cs="Times New Roman"/>
          <w:b/>
          <w:bCs/>
          <w:color w:val="000000"/>
          <w:sz w:val="27"/>
          <w:szCs w:val="27"/>
        </w:rPr>
        <w:t xml:space="preserve">: </w:t>
      </w:r>
      <w:r w:rsidRPr="00D85716">
        <w:rPr>
          <w:rFonts w:eastAsia="Times New Roman" w:cs="Times New Roman"/>
          <w:color w:val="000000"/>
          <w:sz w:val="27"/>
          <w:szCs w:val="27"/>
        </w:rPr>
        <w:t> </w:t>
      </w:r>
      <w:r w:rsidRPr="00802C48">
        <w:t>Outlines context, background and purpose</w:t>
      </w:r>
      <w:r>
        <w:rPr>
          <w:rFonts w:eastAsia="Times New Roman" w:cs="Times New Roman"/>
          <w:color w:val="000000"/>
          <w:sz w:val="27"/>
          <w:szCs w:val="27"/>
        </w:rPr>
        <w:t xml:space="preserve"> </w:t>
      </w:r>
      <w:r w:rsidRPr="00D67DD4">
        <w:t>Briefly state the</w:t>
      </w:r>
      <w:r>
        <w:t xml:space="preserve"> </w:t>
      </w:r>
      <w:r w:rsidRPr="00D67DD4">
        <w:t>background/motivation, what has been done, what is missing, how do you plan to solve it, how do you plan to prove the usefulness of your method, and summarize your contribution(s).</w:t>
      </w:r>
    </w:p>
    <w:p w:rsidR="00324BFF" w:rsidRDefault="00324BFF" w:rsidP="00324BFF">
      <w:pPr>
        <w:autoSpaceDE w:val="0"/>
        <w:autoSpaceDN w:val="0"/>
        <w:adjustRightInd w:val="0"/>
        <w:spacing w:after="0" w:line="240" w:lineRule="auto"/>
        <w:jc w:val="both"/>
        <w:rPr>
          <w:color w:val="FF0000"/>
        </w:rPr>
      </w:pPr>
      <w:r w:rsidRPr="00FF0E5D">
        <w:rPr>
          <w:b/>
        </w:rPr>
        <w:t>Related Work</w:t>
      </w:r>
      <w:r w:rsidRPr="00D85716">
        <w:rPr>
          <w:rFonts w:eastAsia="Times New Roman" w:cs="Times New Roman"/>
          <w:b/>
          <w:bCs/>
          <w:color w:val="000000"/>
          <w:sz w:val="27"/>
          <w:szCs w:val="27"/>
        </w:rPr>
        <w:t>:</w:t>
      </w:r>
      <w:r>
        <w:t xml:space="preserve"> In this section provide a summary of related work in your own words. This survey will help you</w:t>
      </w:r>
      <w:r w:rsidRPr="00607E7C">
        <w:t xml:space="preserve"> </w:t>
      </w:r>
      <w:r>
        <w:t xml:space="preserve">to identify whether </w:t>
      </w:r>
      <w:r w:rsidRPr="00607E7C">
        <w:t>the problem you would like to tackle has already been solved.</w:t>
      </w:r>
      <w:r>
        <w:t xml:space="preserve"> You are encouraging to leverage existing work using </w:t>
      </w:r>
      <w:proofErr w:type="spellStart"/>
      <w:r>
        <w:t>RapidMiner</w:t>
      </w:r>
      <w:proofErr w:type="spellEnd"/>
      <w:r>
        <w:t xml:space="preserve"> text processing workflow as it allows you to minimize amount of work you have to do. </w:t>
      </w:r>
      <w:r w:rsidRPr="00607E7C">
        <w:rPr>
          <w:color w:val="FF0000"/>
        </w:rPr>
        <w:t xml:space="preserve">Follow guidelines from </w:t>
      </w:r>
      <w:r>
        <w:rPr>
          <w:color w:val="FF0000"/>
        </w:rPr>
        <w:t>Appendix on</w:t>
      </w:r>
      <w:r w:rsidRPr="00607E7C">
        <w:rPr>
          <w:color w:val="FF0000"/>
        </w:rPr>
        <w:t xml:space="preserve"> “how to find useful papers”</w:t>
      </w:r>
    </w:p>
    <w:p w:rsidR="00324BFF" w:rsidRDefault="00324BFF" w:rsidP="00324BFF">
      <w:pPr>
        <w:autoSpaceDE w:val="0"/>
        <w:autoSpaceDN w:val="0"/>
        <w:adjustRightInd w:val="0"/>
        <w:spacing w:after="0" w:line="240" w:lineRule="auto"/>
        <w:jc w:val="both"/>
      </w:pPr>
      <w:r w:rsidRPr="00FF0E5D">
        <w:rPr>
          <w:b/>
        </w:rPr>
        <w:t>Methodology</w:t>
      </w:r>
      <w:r w:rsidRPr="009A11EB">
        <w:rPr>
          <w:rFonts w:eastAsia="Times New Roman" w:cs="Times New Roman"/>
          <w:b/>
          <w:bCs/>
          <w:color w:val="000000"/>
          <w:sz w:val="27"/>
          <w:szCs w:val="27"/>
        </w:rPr>
        <w:t>:</w:t>
      </w:r>
      <w:r w:rsidRPr="009A11EB">
        <w:rPr>
          <w:color w:val="000000"/>
          <w:sz w:val="20"/>
          <w:szCs w:val="20"/>
        </w:rPr>
        <w:t xml:space="preserve"> </w:t>
      </w:r>
      <w:r>
        <w:t xml:space="preserve">What technique/algorithm/ will you use/ develop to solve the problem. How data will be collected? </w:t>
      </w:r>
      <w:r w:rsidRPr="00134B6B">
        <w:t>This section</w:t>
      </w:r>
      <w:r>
        <w:t xml:space="preserve"> should have detailed description of entire work flow of text mining process with screen capture from </w:t>
      </w:r>
      <w:proofErr w:type="spellStart"/>
      <w:r>
        <w:t>RapidMiner</w:t>
      </w:r>
      <w:proofErr w:type="spellEnd"/>
      <w:r>
        <w:t xml:space="preserve">. </w:t>
      </w:r>
    </w:p>
    <w:p w:rsidR="00324BFF" w:rsidRDefault="00324BFF" w:rsidP="00324BFF">
      <w:pPr>
        <w:autoSpaceDE w:val="0"/>
        <w:autoSpaceDN w:val="0"/>
        <w:adjustRightInd w:val="0"/>
        <w:spacing w:after="0" w:line="240" w:lineRule="auto"/>
        <w:jc w:val="both"/>
      </w:pPr>
      <w:r>
        <w:t xml:space="preserve">For more detail please follow sample paper available with this document </w:t>
      </w:r>
      <w:r w:rsidRPr="001012E2">
        <w:rPr>
          <w:color w:val="FF0000"/>
        </w:rPr>
        <w:t xml:space="preserve">“Supervised Learning Methods for Sentiment Classification with </w:t>
      </w:r>
      <w:proofErr w:type="spellStart"/>
      <w:r w:rsidRPr="001012E2">
        <w:rPr>
          <w:color w:val="FF0000"/>
        </w:rPr>
        <w:t>RapidMiner</w:t>
      </w:r>
      <w:proofErr w:type="spellEnd"/>
      <w:r w:rsidRPr="001012E2">
        <w:rPr>
          <w:color w:val="FF0000"/>
        </w:rPr>
        <w:t>”</w:t>
      </w:r>
      <w:r>
        <w:t xml:space="preserve"> </w:t>
      </w:r>
    </w:p>
    <w:p w:rsidR="00324BFF" w:rsidRDefault="00324BFF" w:rsidP="00324BFF">
      <w:pPr>
        <w:autoSpaceDE w:val="0"/>
        <w:autoSpaceDN w:val="0"/>
        <w:adjustRightInd w:val="0"/>
        <w:spacing w:after="0" w:line="240" w:lineRule="auto"/>
        <w:jc w:val="both"/>
      </w:pPr>
      <w:r w:rsidRPr="00FF0E5D">
        <w:rPr>
          <w:b/>
        </w:rPr>
        <w:t>Experiments and Results</w:t>
      </w:r>
      <w:r w:rsidRPr="00D67DD4">
        <w:rPr>
          <w:rFonts w:eastAsia="Times New Roman" w:cs="Times New Roman"/>
          <w:b/>
          <w:bCs/>
          <w:color w:val="000000"/>
          <w:sz w:val="27"/>
          <w:szCs w:val="27"/>
        </w:rPr>
        <w:t xml:space="preserve">:  </w:t>
      </w:r>
      <w:r w:rsidRPr="005B2888">
        <w:t>h</w:t>
      </w:r>
      <w:r w:rsidRPr="00134B6B">
        <w:t>ow will you evaluate your work?</w:t>
      </w:r>
      <w:r>
        <w:t xml:space="preserve"> Briefly explain </w:t>
      </w:r>
      <w:r w:rsidRPr="009E4349">
        <w:t xml:space="preserve">what you </w:t>
      </w:r>
      <w:r>
        <w:t xml:space="preserve">did, and what the results were. If you used multiple algorithms compare result to investigate which one has better accuracy. </w:t>
      </w:r>
    </w:p>
    <w:p w:rsidR="00324BFF" w:rsidRDefault="00324BFF" w:rsidP="00324BFF">
      <w:pPr>
        <w:autoSpaceDE w:val="0"/>
        <w:autoSpaceDN w:val="0"/>
        <w:adjustRightInd w:val="0"/>
        <w:spacing w:after="0" w:line="240" w:lineRule="auto"/>
        <w:jc w:val="both"/>
      </w:pPr>
      <w:r w:rsidRPr="009E4349">
        <w:rPr>
          <w:b/>
        </w:rPr>
        <w:t>Conclusions</w:t>
      </w:r>
      <w:r>
        <w:rPr>
          <w:rFonts w:eastAsia="Times New Roman" w:cs="Times New Roman"/>
          <w:b/>
          <w:bCs/>
          <w:color w:val="000000"/>
          <w:sz w:val="27"/>
          <w:szCs w:val="27"/>
        </w:rPr>
        <w:t xml:space="preserve">: </w:t>
      </w:r>
      <w:r w:rsidRPr="00C27CB3">
        <w:t>Summary of analysis, your findings, mention limitation of your research and future research idea.</w:t>
      </w:r>
    </w:p>
    <w:p w:rsidR="00324BFF" w:rsidRPr="009A5BDA" w:rsidRDefault="00324BFF" w:rsidP="00324BFF">
      <w:pPr>
        <w:autoSpaceDE w:val="0"/>
        <w:autoSpaceDN w:val="0"/>
        <w:adjustRightInd w:val="0"/>
        <w:spacing w:after="0" w:line="240" w:lineRule="auto"/>
        <w:jc w:val="both"/>
        <w:rPr>
          <w:rFonts w:cstheme="minorHAnsi"/>
          <w:sz w:val="24"/>
          <w:szCs w:val="24"/>
        </w:rPr>
      </w:pPr>
      <w:r w:rsidRPr="009E4349">
        <w:rPr>
          <w:rFonts w:eastAsia="Times New Roman" w:cs="Times New Roman"/>
          <w:b/>
          <w:bCs/>
          <w:color w:val="000000"/>
          <w:sz w:val="27"/>
          <w:szCs w:val="27"/>
        </w:rPr>
        <w:t>R</w:t>
      </w:r>
      <w:r w:rsidRPr="009E4349">
        <w:rPr>
          <w:b/>
        </w:rPr>
        <w:t>eferences</w:t>
      </w:r>
      <w:r w:rsidRPr="00FF0E5D">
        <w:rPr>
          <w:b/>
        </w:rPr>
        <w:t>:</w:t>
      </w:r>
      <w:r>
        <w:rPr>
          <w:rFonts w:eastAsia="Times New Roman" w:cs="Times New Roman"/>
          <w:b/>
          <w:bCs/>
          <w:color w:val="000000"/>
          <w:sz w:val="27"/>
          <w:szCs w:val="27"/>
        </w:rPr>
        <w:t xml:space="preserve"> </w:t>
      </w:r>
      <w:r w:rsidRPr="00330E45">
        <w:t>follow IEEE template for references</w:t>
      </w:r>
    </w:p>
    <w:p w:rsidR="008C3552" w:rsidRDefault="008C3552" w:rsidP="00324BFF">
      <w:pPr>
        <w:pStyle w:val="Heading2"/>
        <w:spacing w:before="0"/>
      </w:pPr>
    </w:p>
    <w:p w:rsidR="00324BFF" w:rsidRDefault="00324BFF" w:rsidP="00324BFF">
      <w:pPr>
        <w:pStyle w:val="Heading2"/>
        <w:spacing w:before="0"/>
      </w:pPr>
      <w:r>
        <w:t xml:space="preserve">Tips on report Writing: </w:t>
      </w:r>
    </w:p>
    <w:p w:rsidR="00324BFF" w:rsidRDefault="00324BFF" w:rsidP="00324BFF">
      <w:pPr>
        <w:pStyle w:val="Heading1"/>
        <w:numPr>
          <w:ilvl w:val="0"/>
          <w:numId w:val="17"/>
        </w:numPr>
        <w:spacing w:before="0"/>
        <w:rPr>
          <w:rFonts w:asciiTheme="minorHAnsi" w:eastAsiaTheme="minorHAnsi" w:hAnsiTheme="minorHAnsi" w:cstheme="minorBidi"/>
          <w:color w:val="auto"/>
          <w:sz w:val="22"/>
          <w:szCs w:val="22"/>
        </w:rPr>
      </w:pPr>
      <w:r w:rsidRPr="00A54D0C">
        <w:rPr>
          <w:rFonts w:asciiTheme="minorHAnsi" w:eastAsiaTheme="minorHAnsi" w:hAnsiTheme="minorHAnsi" w:cstheme="minorBidi"/>
          <w:color w:val="auto"/>
          <w:sz w:val="22"/>
          <w:szCs w:val="22"/>
        </w:rPr>
        <w:t>Advice on Research and Writing</w:t>
      </w:r>
      <w:r>
        <w:rPr>
          <w:rFonts w:asciiTheme="minorHAnsi" w:eastAsiaTheme="minorHAnsi" w:hAnsiTheme="minorHAnsi" w:cstheme="minorBidi"/>
          <w:color w:val="auto"/>
          <w:sz w:val="22"/>
          <w:szCs w:val="22"/>
        </w:rPr>
        <w:t xml:space="preserve">: </w:t>
      </w:r>
      <w:hyperlink r:id="rId5" w:history="1">
        <w:r w:rsidRPr="00A54D0C">
          <w:rPr>
            <w:rStyle w:val="Hyperlink"/>
            <w:rFonts w:asciiTheme="minorHAnsi" w:eastAsiaTheme="minorHAnsi" w:hAnsiTheme="minorHAnsi" w:cstheme="minorBidi"/>
            <w:sz w:val="22"/>
            <w:szCs w:val="22"/>
          </w:rPr>
          <w:t>http://www.cs.cmu.edu/afs/cs.cmu.edu/user/mleone/web/how-to.html</w:t>
        </w:r>
      </w:hyperlink>
    </w:p>
    <w:p w:rsidR="00324BFF" w:rsidRPr="00DA0E81" w:rsidRDefault="006142D4" w:rsidP="00324BFF">
      <w:pPr>
        <w:pStyle w:val="ListParagraph"/>
        <w:numPr>
          <w:ilvl w:val="0"/>
          <w:numId w:val="17"/>
        </w:numPr>
        <w:shd w:val="clear" w:color="auto" w:fill="FFFFFF"/>
        <w:spacing w:before="100" w:beforeAutospacing="1" w:after="100" w:afterAutospacing="1" w:line="240" w:lineRule="auto"/>
        <w:rPr>
          <w:rFonts w:eastAsia="Times New Roman" w:cs="Times New Roman"/>
          <w:b/>
          <w:bCs/>
          <w:color w:val="000000"/>
          <w:sz w:val="27"/>
          <w:szCs w:val="27"/>
        </w:rPr>
      </w:pPr>
      <w:hyperlink r:id="rId6" w:history="1">
        <w:r w:rsidR="00324BFF" w:rsidRPr="00A54D0C">
          <w:t>What is Research in Computer Science</w:t>
        </w:r>
      </w:hyperlink>
      <w:r w:rsidR="00324BFF">
        <w:t xml:space="preserve">: </w:t>
      </w:r>
      <w:hyperlink r:id="rId7" w:history="1">
        <w:r w:rsidR="00324BFF" w:rsidRPr="008C3552">
          <w:rPr>
            <w:rStyle w:val="Hyperlink"/>
            <w:rFonts w:eastAsia="Times New Roman" w:cs="Times New Roman"/>
            <w:sz w:val="24"/>
            <w:szCs w:val="27"/>
          </w:rPr>
          <w:t>http://www.dcs.gla.ac.uk/~johnson/teaching/research_skills/research.htm</w:t>
        </w:r>
        <w:r w:rsidR="00324BFF" w:rsidRPr="00DA0E81">
          <w:rPr>
            <w:rStyle w:val="Hyperlink"/>
            <w:rFonts w:eastAsia="Times New Roman" w:cs="Times New Roman"/>
            <w:sz w:val="27"/>
            <w:szCs w:val="27"/>
          </w:rPr>
          <w:t>l</w:t>
        </w:r>
      </w:hyperlink>
    </w:p>
    <w:p w:rsidR="00324BFF" w:rsidRPr="00A54D0C" w:rsidRDefault="00324BFF" w:rsidP="00324BFF">
      <w:pPr>
        <w:pStyle w:val="Heading1"/>
        <w:numPr>
          <w:ilvl w:val="0"/>
          <w:numId w:val="17"/>
        </w:numPr>
        <w:rPr>
          <w:rFonts w:ascii="CMR10" w:eastAsiaTheme="minorHAnsi" w:hAnsi="CMR10" w:cs="CMR10"/>
          <w:color w:val="auto"/>
          <w:sz w:val="22"/>
          <w:szCs w:val="22"/>
        </w:rPr>
      </w:pPr>
      <w:r w:rsidRPr="00A54D0C">
        <w:rPr>
          <w:rFonts w:ascii="CMR10" w:eastAsiaTheme="minorHAnsi" w:hAnsi="CMR10" w:cs="CMR10"/>
          <w:color w:val="auto"/>
          <w:sz w:val="22"/>
          <w:szCs w:val="22"/>
        </w:rPr>
        <w:t>Basic Research Skills in Computing Science</w:t>
      </w:r>
    </w:p>
    <w:p w:rsidR="00324BFF" w:rsidRPr="00A54D0C" w:rsidRDefault="006142D4" w:rsidP="008C3552">
      <w:pPr>
        <w:pStyle w:val="ListParagraph"/>
      </w:pPr>
      <w:hyperlink r:id="rId8" w:history="1">
        <w:r w:rsidR="00324BFF" w:rsidRPr="00A54D0C">
          <w:rPr>
            <w:rStyle w:val="Hyperlink"/>
          </w:rPr>
          <w:t>http://www.dcs.gla.ac.uk/~johnson/teaching/research_skills/basics.html</w:t>
        </w:r>
      </w:hyperlink>
    </w:p>
    <w:p w:rsidR="00324BFF" w:rsidRPr="009119E7" w:rsidRDefault="00324BFF" w:rsidP="008C3552">
      <w:pPr>
        <w:pStyle w:val="Heading1"/>
        <w:rPr>
          <w:b/>
          <w:sz w:val="36"/>
        </w:rPr>
      </w:pPr>
      <w:r w:rsidRPr="009119E7">
        <w:rPr>
          <w:b/>
          <w:sz w:val="36"/>
        </w:rPr>
        <w:t>Present Project</w:t>
      </w:r>
    </w:p>
    <w:p w:rsidR="00324BFF" w:rsidRDefault="00324BFF" w:rsidP="00324BFF">
      <w:pPr>
        <w:autoSpaceDE w:val="0"/>
        <w:autoSpaceDN w:val="0"/>
        <w:adjustRightInd w:val="0"/>
        <w:spacing w:after="0" w:line="240" w:lineRule="auto"/>
        <w:rPr>
          <w:rFonts w:ascii="CMR10" w:hAnsi="CMR10" w:cs="CMR10"/>
        </w:rPr>
      </w:pPr>
      <w:r>
        <w:rPr>
          <w:rFonts w:ascii="CMR10" w:hAnsi="CMR10" w:cs="CMR10"/>
        </w:rPr>
        <w:t xml:space="preserve">You are required to prepare 15 minutes’ presentation.  </w:t>
      </w:r>
      <w:r w:rsidRPr="001751BA">
        <w:rPr>
          <w:rFonts w:ascii="CMR10" w:hAnsi="CMR10" w:cs="CMR10"/>
        </w:rPr>
        <w:t>Try to show screen shots and/or plo</w:t>
      </w:r>
      <w:r>
        <w:rPr>
          <w:rFonts w:ascii="CMR10" w:hAnsi="CMR10" w:cs="CMR10"/>
        </w:rPr>
        <w:t xml:space="preserve">ts of your experimental results and demonstrate your project. </w:t>
      </w:r>
    </w:p>
    <w:p w:rsidR="00324BFF" w:rsidRPr="008E6A43" w:rsidRDefault="00324BFF" w:rsidP="00324BFF">
      <w:pPr>
        <w:pStyle w:val="Heading2"/>
        <w:spacing w:before="0"/>
      </w:pPr>
      <w:r w:rsidRPr="008E6A43">
        <w:t xml:space="preserve">Tips on Presentation: </w:t>
      </w:r>
    </w:p>
    <w:p w:rsidR="00324BFF" w:rsidRDefault="00324BFF" w:rsidP="00324BFF">
      <w:pPr>
        <w:pStyle w:val="Heading2"/>
        <w:shd w:val="clear" w:color="auto" w:fill="FFFFFF"/>
        <w:rPr>
          <w:rFonts w:ascii="CMR10" w:eastAsiaTheme="minorHAnsi" w:hAnsi="CMR10" w:cs="CMR10"/>
          <w:color w:val="auto"/>
          <w:sz w:val="22"/>
          <w:szCs w:val="22"/>
        </w:rPr>
      </w:pPr>
      <w:r w:rsidRPr="0076468A">
        <w:rPr>
          <w:rFonts w:ascii="CMR10" w:eastAsiaTheme="minorHAnsi" w:hAnsi="CMR10" w:cs="CMR10"/>
          <w:color w:val="auto"/>
          <w:sz w:val="22"/>
          <w:szCs w:val="22"/>
        </w:rPr>
        <w:t>watch</w:t>
      </w:r>
      <w:r>
        <w:rPr>
          <w:rFonts w:ascii="CMR10" w:eastAsiaTheme="minorHAnsi" w:hAnsi="CMR10" w:cs="CMR10"/>
          <w:color w:val="auto"/>
          <w:sz w:val="22"/>
          <w:szCs w:val="22"/>
        </w:rPr>
        <w:t xml:space="preserve"> </w:t>
      </w:r>
      <w:hyperlink r:id="rId9" w:anchor="t-85451" w:history="1">
        <w:r w:rsidRPr="0076468A">
          <w:rPr>
            <w:rStyle w:val="Hyperlink"/>
            <w:rFonts w:ascii="CMR10" w:eastAsiaTheme="minorHAnsi" w:hAnsi="CMR10" w:cs="CMR10"/>
            <w:sz w:val="22"/>
            <w:szCs w:val="22"/>
          </w:rPr>
          <w:t>TedTalk</w:t>
        </w:r>
      </w:hyperlink>
      <w:r w:rsidRPr="0076468A">
        <w:rPr>
          <w:rFonts w:ascii="CMR10" w:eastAsiaTheme="minorHAnsi" w:hAnsi="CMR10" w:cs="CMR10"/>
          <w:color w:val="auto"/>
          <w:sz w:val="22"/>
          <w:szCs w:val="22"/>
        </w:rPr>
        <w:t xml:space="preserve"> </w:t>
      </w:r>
      <w:hyperlink r:id="rId10" w:history="1">
        <w:r w:rsidRPr="002544F8">
          <w:rPr>
            <w:rStyle w:val="Hyperlink"/>
            <w:rFonts w:ascii="CMR10" w:eastAsiaTheme="minorHAnsi" w:hAnsi="CMR10" w:cs="CMR10"/>
            <w:sz w:val="22"/>
            <w:szCs w:val="22"/>
          </w:rPr>
          <w:t>http://www.ted.com/talks/roger_antonsen_math_is_the_hidden_secret_to_understanding_the_world#t-85451</w:t>
        </w:r>
      </w:hyperlink>
    </w:p>
    <w:p w:rsidR="00324BFF" w:rsidRPr="001751BA" w:rsidRDefault="00324BFF" w:rsidP="00324BFF">
      <w:pPr>
        <w:pStyle w:val="Heading1"/>
        <w:rPr>
          <w:b/>
          <w:sz w:val="36"/>
        </w:rPr>
      </w:pPr>
      <w:r w:rsidRPr="001751BA">
        <w:rPr>
          <w:b/>
          <w:sz w:val="36"/>
        </w:rPr>
        <w:t>Item</w:t>
      </w:r>
      <w:r>
        <w:rPr>
          <w:b/>
          <w:sz w:val="36"/>
        </w:rPr>
        <w:t>s</w:t>
      </w:r>
      <w:r w:rsidRPr="001751BA">
        <w:rPr>
          <w:b/>
          <w:sz w:val="36"/>
        </w:rPr>
        <w:t xml:space="preserve"> to Submit: </w:t>
      </w:r>
    </w:p>
    <w:p w:rsidR="00324BFF" w:rsidRDefault="00324BFF" w:rsidP="00324BFF">
      <w:r>
        <w:t>You are required to submit following items due on last week of term before presentation:</w:t>
      </w:r>
    </w:p>
    <w:p w:rsidR="00324BFF" w:rsidRDefault="00324BFF" w:rsidP="00324BFF">
      <w:pPr>
        <w:pStyle w:val="ListParagraph"/>
        <w:numPr>
          <w:ilvl w:val="0"/>
          <w:numId w:val="14"/>
        </w:numPr>
      </w:pPr>
      <w:r>
        <w:t>Project Report Hard copy</w:t>
      </w:r>
    </w:p>
    <w:p w:rsidR="00324BFF" w:rsidRPr="00DD1F3E" w:rsidRDefault="00324BFF" w:rsidP="00324BFF">
      <w:pPr>
        <w:pStyle w:val="ListParagraph"/>
        <w:numPr>
          <w:ilvl w:val="0"/>
          <w:numId w:val="14"/>
        </w:numPr>
        <w:rPr>
          <w:b/>
          <w:i/>
        </w:rPr>
      </w:pPr>
      <w:r>
        <w:t xml:space="preserve">CD containing </w:t>
      </w:r>
      <w:r w:rsidRPr="00DD1F3E">
        <w:rPr>
          <w:b/>
          <w:i/>
        </w:rPr>
        <w:t>soft copy of project report</w:t>
      </w:r>
      <w:r>
        <w:t xml:space="preserve">, </w:t>
      </w:r>
      <w:r w:rsidRPr="00DD1F3E">
        <w:rPr>
          <w:b/>
          <w:i/>
        </w:rPr>
        <w:t>dataset</w:t>
      </w:r>
      <w:r>
        <w:t xml:space="preserve"> and </w:t>
      </w:r>
      <w:proofErr w:type="spellStart"/>
      <w:r w:rsidRPr="00DD1F3E">
        <w:rPr>
          <w:b/>
          <w:i/>
        </w:rPr>
        <w:t>RapidMiner</w:t>
      </w:r>
      <w:proofErr w:type="spellEnd"/>
      <w:r w:rsidRPr="00DD1F3E">
        <w:rPr>
          <w:b/>
          <w:i/>
        </w:rPr>
        <w:t xml:space="preserve"> Process work flow</w:t>
      </w:r>
    </w:p>
    <w:p w:rsidR="00324BFF" w:rsidRPr="00E1106C" w:rsidRDefault="00324BFF" w:rsidP="00324BFF">
      <w:pPr>
        <w:pStyle w:val="Heading1"/>
        <w:rPr>
          <w:b/>
          <w:sz w:val="36"/>
        </w:rPr>
      </w:pPr>
      <w:r w:rsidRPr="00E1106C">
        <w:rPr>
          <w:b/>
          <w:sz w:val="36"/>
        </w:rPr>
        <w:lastRenderedPageBreak/>
        <w:t>Project Grading</w:t>
      </w:r>
    </w:p>
    <w:p w:rsidR="00324BFF" w:rsidRDefault="00324BFF" w:rsidP="00324BFF">
      <w:r w:rsidRPr="00873B83">
        <w:t>Your project will be graded based on the following required components:</w:t>
      </w:r>
    </w:p>
    <w:p w:rsidR="00324BFF" w:rsidRDefault="00324BFF" w:rsidP="00324BFF">
      <w:pPr>
        <w:autoSpaceDE w:val="0"/>
        <w:autoSpaceDN w:val="0"/>
        <w:adjustRightInd w:val="0"/>
        <w:spacing w:before="100" w:beforeAutospacing="1" w:after="0" w:afterAutospacing="1" w:line="240" w:lineRule="auto"/>
        <w:ind w:left="720"/>
      </w:pPr>
      <w:r w:rsidRPr="00873B83">
        <w:t>Project report (7</w:t>
      </w:r>
      <w:r>
        <w:t>5</w:t>
      </w:r>
      <w:r w:rsidRPr="00873B83">
        <w:t>%):</w:t>
      </w:r>
      <w:r>
        <w:t xml:space="preserve"> </w:t>
      </w:r>
      <w:r w:rsidRPr="00873B83">
        <w:t>Detailed written report of your project strictly following required element and template</w:t>
      </w:r>
    </w:p>
    <w:p w:rsidR="00324BFF" w:rsidRDefault="00324BFF" w:rsidP="00324BFF">
      <w:pPr>
        <w:autoSpaceDE w:val="0"/>
        <w:autoSpaceDN w:val="0"/>
        <w:adjustRightInd w:val="0"/>
        <w:spacing w:before="100" w:beforeAutospacing="1" w:after="0" w:afterAutospacing="1" w:line="240" w:lineRule="auto"/>
        <w:ind w:left="720"/>
      </w:pPr>
      <w:r>
        <w:t xml:space="preserve">Presentation: (15% ): </w:t>
      </w:r>
      <w:r w:rsidRPr="00873B83">
        <w:t xml:space="preserve"> presentation about what you ha</w:t>
      </w:r>
      <w:r>
        <w:t>ve done for this course project including slides presentation and</w:t>
      </w:r>
      <w:r w:rsidRPr="00873B83">
        <w:t xml:space="preserve"> system demo.</w:t>
      </w:r>
    </w:p>
    <w:p w:rsidR="00324BFF" w:rsidRDefault="00324BFF" w:rsidP="00324BFF">
      <w:pPr>
        <w:autoSpaceDE w:val="0"/>
        <w:autoSpaceDN w:val="0"/>
        <w:adjustRightInd w:val="0"/>
        <w:spacing w:before="100" w:beforeAutospacing="1" w:after="0" w:afterAutospacing="1" w:line="240" w:lineRule="auto"/>
        <w:ind w:left="720"/>
      </w:pPr>
      <w:r>
        <w:t>Questioning answering (10 %): Each member will be graded individually based upon response to question.</w:t>
      </w:r>
    </w:p>
    <w:p w:rsidR="003768DE" w:rsidRDefault="000160D1" w:rsidP="000160D1">
      <w:pPr>
        <w:autoSpaceDE w:val="0"/>
        <w:autoSpaceDN w:val="0"/>
        <w:adjustRightInd w:val="0"/>
        <w:spacing w:before="100" w:beforeAutospacing="1" w:after="0" w:afterAutospacing="1" w:line="240" w:lineRule="auto"/>
        <w:rPr>
          <w:color w:val="FF0000"/>
        </w:rPr>
      </w:pPr>
      <w:r w:rsidRPr="00677768">
        <w:rPr>
          <w:color w:val="FF0000"/>
        </w:rPr>
        <w:t xml:space="preserve">It is preferred </w:t>
      </w:r>
      <w:r>
        <w:rPr>
          <w:color w:val="FF0000"/>
        </w:rPr>
        <w:t xml:space="preserve">to publish outcome of project as paper in </w:t>
      </w:r>
      <w:r w:rsidRPr="00677768">
        <w:rPr>
          <w:color w:val="FF0000"/>
        </w:rPr>
        <w:t>conference</w:t>
      </w:r>
      <w:r>
        <w:rPr>
          <w:color w:val="FF0000"/>
        </w:rPr>
        <w:t>/</w:t>
      </w:r>
      <w:r w:rsidRPr="00677768">
        <w:rPr>
          <w:color w:val="FF0000"/>
        </w:rPr>
        <w:t xml:space="preserve">journal. </w:t>
      </w:r>
      <w:r w:rsidRPr="00677768">
        <w:rPr>
          <w:b/>
          <w:color w:val="FF0000"/>
        </w:rPr>
        <w:t>Bonus points (5)</w:t>
      </w:r>
      <w:r w:rsidRPr="00677768">
        <w:rPr>
          <w:color w:val="FF0000"/>
        </w:rPr>
        <w:t xml:space="preserve"> will be given to the groups</w:t>
      </w:r>
      <w:r>
        <w:rPr>
          <w:color w:val="FF0000"/>
        </w:rPr>
        <w:t xml:space="preserve"> who </w:t>
      </w:r>
      <w:r w:rsidRPr="00677768">
        <w:rPr>
          <w:color w:val="FF0000"/>
        </w:rPr>
        <w:t>meet</w:t>
      </w:r>
      <w:r>
        <w:rPr>
          <w:color w:val="FF0000"/>
        </w:rPr>
        <w:t>s</w:t>
      </w:r>
      <w:r w:rsidRPr="00677768">
        <w:rPr>
          <w:color w:val="FF0000"/>
        </w:rPr>
        <w:t xml:space="preserve"> this requirement.   </w:t>
      </w:r>
    </w:p>
    <w:p w:rsidR="008B5299" w:rsidRPr="005867B8" w:rsidRDefault="008B5299" w:rsidP="008B5299">
      <w:pPr>
        <w:pStyle w:val="Heading2"/>
      </w:pPr>
      <w:r w:rsidRPr="005867B8">
        <w:t>APPENDIX: Where and how to find useful research papers</w:t>
      </w:r>
    </w:p>
    <w:p w:rsidR="008B5299" w:rsidRDefault="008B5299" w:rsidP="008B5299">
      <w:pPr>
        <w:pStyle w:val="NormalWeb"/>
        <w:shd w:val="clear" w:color="auto" w:fill="FFFFFF"/>
        <w:spacing w:before="0" w:beforeAutospacing="0" w:after="150" w:afterAutospacing="0" w:line="261" w:lineRule="atLeast"/>
        <w:rPr>
          <w:rFonts w:ascii="Verdana" w:hAnsi="Verdana"/>
          <w:color w:val="555555"/>
          <w:sz w:val="18"/>
          <w:szCs w:val="18"/>
        </w:rPr>
      </w:pPr>
      <w:r w:rsidRPr="00D22295">
        <w:rPr>
          <w:rFonts w:ascii="Verdana" w:hAnsi="Verdana"/>
          <w:color w:val="555555"/>
          <w:sz w:val="18"/>
          <w:szCs w:val="18"/>
        </w:rPr>
        <w:t>1.</w:t>
      </w:r>
      <w:r>
        <w:rPr>
          <w:rFonts w:ascii="Verdana" w:hAnsi="Verdana"/>
          <w:color w:val="555555"/>
          <w:sz w:val="18"/>
          <w:szCs w:val="18"/>
        </w:rPr>
        <w:t xml:space="preserve"> Try out </w:t>
      </w:r>
      <w:r w:rsidRPr="00D22295">
        <w:rPr>
          <w:rFonts w:ascii="Verdana" w:hAnsi="Verdana"/>
          <w:b/>
          <w:bCs/>
          <w:color w:val="555555"/>
          <w:sz w:val="18"/>
          <w:szCs w:val="18"/>
        </w:rPr>
        <w:t>Google Scholar</w:t>
      </w:r>
      <w:r>
        <w:rPr>
          <w:rFonts w:ascii="Verdana" w:hAnsi="Verdana"/>
          <w:color w:val="555555"/>
          <w:sz w:val="18"/>
          <w:szCs w:val="18"/>
        </w:rPr>
        <w:t xml:space="preserve"> at </w:t>
      </w:r>
      <w:hyperlink r:id="rId11" w:history="1">
        <w:r w:rsidRPr="00472464">
          <w:rPr>
            <w:rStyle w:val="Hyperlink"/>
            <w:rFonts w:ascii="Verdana" w:hAnsi="Verdana"/>
            <w:sz w:val="18"/>
            <w:szCs w:val="18"/>
          </w:rPr>
          <w:t>https://scholar.google.com/</w:t>
        </w:r>
      </w:hyperlink>
      <w:r>
        <w:rPr>
          <w:rFonts w:ascii="Verdana" w:hAnsi="Verdana"/>
          <w:color w:val="555555"/>
          <w:sz w:val="18"/>
          <w:szCs w:val="18"/>
        </w:rPr>
        <w:t xml:space="preserve"> using appropriate keywords.</w:t>
      </w:r>
    </w:p>
    <w:p w:rsidR="008B5299" w:rsidRDefault="008B5299" w:rsidP="008B5299">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 xml:space="preserve">2. Search the </w:t>
      </w:r>
      <w:r w:rsidRPr="00D22295">
        <w:rPr>
          <w:rFonts w:ascii="Verdana" w:hAnsi="Verdana"/>
          <w:b/>
          <w:bCs/>
          <w:color w:val="555555"/>
          <w:sz w:val="18"/>
          <w:szCs w:val="18"/>
        </w:rPr>
        <w:t>Saudi Digital Library</w:t>
      </w:r>
      <w:r>
        <w:rPr>
          <w:rFonts w:ascii="Verdana" w:hAnsi="Verdana"/>
          <w:b/>
          <w:bCs/>
          <w:color w:val="555555"/>
          <w:sz w:val="18"/>
          <w:szCs w:val="18"/>
        </w:rPr>
        <w:t xml:space="preserve">, </w:t>
      </w:r>
      <w:hyperlink r:id="rId12" w:history="1">
        <w:r w:rsidRPr="00D22295">
          <w:rPr>
            <w:rFonts w:ascii="Verdana" w:hAnsi="Verdana"/>
            <w:color w:val="555555"/>
            <w:sz w:val="18"/>
            <w:szCs w:val="18"/>
          </w:rPr>
          <w:t>https://www.kfu.edu.sa/en/Deans/Library/pages/sdl.aspx</w:t>
        </w:r>
      </w:hyperlink>
      <w:r>
        <w:rPr>
          <w:rFonts w:ascii="Verdana" w:hAnsi="Verdana"/>
          <w:color w:val="555555"/>
          <w:sz w:val="18"/>
          <w:szCs w:val="18"/>
        </w:rPr>
        <w:t xml:space="preserve">   </w:t>
      </w:r>
      <w:r w:rsidRPr="00D22295">
        <w:rPr>
          <w:rFonts w:ascii="Verdana" w:hAnsi="Verdana"/>
          <w:color w:val="555555"/>
          <w:sz w:val="18"/>
          <w:szCs w:val="18"/>
        </w:rPr>
        <w:t xml:space="preserve">  </w:t>
      </w:r>
      <w:r>
        <w:rPr>
          <w:rFonts w:ascii="Verdana" w:hAnsi="Verdana"/>
          <w:color w:val="555555"/>
          <w:sz w:val="18"/>
          <w:szCs w:val="18"/>
        </w:rPr>
        <w:br/>
      </w:r>
      <w:r w:rsidRPr="00D22295">
        <w:rPr>
          <w:rFonts w:ascii="Verdana" w:hAnsi="Verdana"/>
          <w:color w:val="555555"/>
          <w:sz w:val="18"/>
          <w:szCs w:val="18"/>
        </w:rPr>
        <w:t xml:space="preserve">(Use </w:t>
      </w:r>
      <w:r>
        <w:rPr>
          <w:rFonts w:ascii="Verdana" w:hAnsi="Verdana"/>
          <w:color w:val="555555"/>
          <w:sz w:val="18"/>
          <w:szCs w:val="18"/>
        </w:rPr>
        <w:t xml:space="preserve">your </w:t>
      </w:r>
      <w:r w:rsidRPr="00D22295">
        <w:rPr>
          <w:rFonts w:ascii="Verdana" w:hAnsi="Verdana"/>
          <w:color w:val="555555"/>
          <w:sz w:val="18"/>
          <w:szCs w:val="18"/>
        </w:rPr>
        <w:t xml:space="preserve">KFU </w:t>
      </w:r>
      <w:r>
        <w:rPr>
          <w:rFonts w:ascii="Verdana" w:hAnsi="Verdana"/>
          <w:color w:val="555555"/>
          <w:sz w:val="18"/>
          <w:szCs w:val="18"/>
        </w:rPr>
        <w:t>user ID/</w:t>
      </w:r>
      <w:r w:rsidRPr="00D22295">
        <w:rPr>
          <w:rFonts w:ascii="Verdana" w:hAnsi="Verdana"/>
          <w:color w:val="555555"/>
          <w:sz w:val="18"/>
          <w:szCs w:val="18"/>
        </w:rPr>
        <w:t>Password and use Firefox Browser for</w:t>
      </w:r>
      <w:r>
        <w:rPr>
          <w:rFonts w:ascii="Verdana" w:hAnsi="Verdana"/>
          <w:color w:val="555555"/>
          <w:sz w:val="18"/>
          <w:szCs w:val="18"/>
        </w:rPr>
        <w:t xml:space="preserve"> SDL</w:t>
      </w:r>
      <w:r w:rsidRPr="00D22295">
        <w:rPr>
          <w:rFonts w:ascii="Verdana" w:hAnsi="Verdana"/>
          <w:color w:val="555555"/>
          <w:sz w:val="18"/>
          <w:szCs w:val="18"/>
        </w:rPr>
        <w:t>)</w:t>
      </w:r>
    </w:p>
    <w:p w:rsidR="008B5299" w:rsidRDefault="008B5299" w:rsidP="008B5299">
      <w:pPr>
        <w:spacing w:before="100" w:beforeAutospacing="1" w:after="100" w:afterAutospacing="1"/>
      </w:pPr>
      <w:r>
        <w:rPr>
          <w:rFonts w:ascii="Verdana" w:hAnsi="Verdana"/>
          <w:color w:val="555555"/>
          <w:sz w:val="18"/>
          <w:szCs w:val="18"/>
        </w:rPr>
        <w:t xml:space="preserve">3. Search </w:t>
      </w:r>
      <w:proofErr w:type="spellStart"/>
      <w:r>
        <w:rPr>
          <w:rFonts w:ascii="Verdana" w:hAnsi="Verdana"/>
          <w:color w:val="555555"/>
          <w:sz w:val="18"/>
          <w:szCs w:val="18"/>
        </w:rPr>
        <w:t>SpringerLink</w:t>
      </w:r>
      <w:proofErr w:type="spellEnd"/>
      <w:r>
        <w:rPr>
          <w:rFonts w:ascii="Verdana" w:hAnsi="Verdana"/>
          <w:color w:val="555555"/>
          <w:sz w:val="18"/>
          <w:szCs w:val="18"/>
        </w:rPr>
        <w:t xml:space="preserve">, </w:t>
      </w:r>
      <w:hyperlink r:id="rId13" w:tgtFrame="_blank" w:history="1">
        <w:r>
          <w:rPr>
            <w:rStyle w:val="Hyperlink"/>
          </w:rPr>
          <w:t>http://link.springer.com/</w:t>
        </w:r>
      </w:hyperlink>
      <w:r>
        <w:t xml:space="preserve"> (if you use KFU network, you can download most books and papers from here FREE. </w:t>
      </w:r>
      <w:proofErr w:type="spellStart"/>
      <w:r>
        <w:t>SpringerLink</w:t>
      </w:r>
      <w:proofErr w:type="spellEnd"/>
      <w:r>
        <w:t xml:space="preserve"> includes Conference proceedings as well).</w:t>
      </w:r>
    </w:p>
    <w:p w:rsidR="008B5299" w:rsidRDefault="008B5299" w:rsidP="008B5299">
      <w:pPr>
        <w:spacing w:before="100" w:beforeAutospacing="1" w:after="100" w:afterAutospacing="1"/>
      </w:pPr>
      <w:r>
        <w:t xml:space="preserve">4. Try ACM Digital Library, </w:t>
      </w:r>
      <w:hyperlink r:id="rId14" w:tgtFrame="_blank" w:history="1">
        <w:r>
          <w:rPr>
            <w:rStyle w:val="Hyperlink"/>
          </w:rPr>
          <w:t>http://dl.acm.org/</w:t>
        </w:r>
      </w:hyperlink>
      <w:r>
        <w:t xml:space="preserve"> (You can search and download many relevant papers in the ACM digital library from KFU network using your KFU account)</w:t>
      </w:r>
    </w:p>
    <w:p w:rsidR="008B5299" w:rsidRDefault="008B5299" w:rsidP="008B5299">
      <w:r>
        <w:t xml:space="preserve">4. Also try </w:t>
      </w:r>
      <w:proofErr w:type="spellStart"/>
      <w:r>
        <w:t>CiteSeerX</w:t>
      </w:r>
      <w:proofErr w:type="spellEnd"/>
      <w:r>
        <w:t xml:space="preserve">,  </w:t>
      </w:r>
      <w:hyperlink r:id="rId15" w:history="1">
        <w:r w:rsidRPr="00472464">
          <w:rPr>
            <w:rStyle w:val="Hyperlink"/>
          </w:rPr>
          <w:t>http://citeseerx.ist.psu.edu/</w:t>
        </w:r>
      </w:hyperlink>
      <w:r>
        <w:t xml:space="preserve"> and </w:t>
      </w:r>
      <w:proofErr w:type="spellStart"/>
      <w:r>
        <w:t>Arxiv</w:t>
      </w:r>
      <w:proofErr w:type="spellEnd"/>
      <w:r>
        <w:t xml:space="preserve">, </w:t>
      </w:r>
      <w:hyperlink r:id="rId16" w:tgtFrame="_blank" w:history="1">
        <w:r>
          <w:rPr>
            <w:rStyle w:val="Hyperlink"/>
          </w:rPr>
          <w:t>http://arxiv.org/</w:t>
        </w:r>
      </w:hyperlink>
      <w:r>
        <w:t xml:space="preserve"> </w:t>
      </w:r>
    </w:p>
    <w:p w:rsidR="008B5299" w:rsidRDefault="008B5299" w:rsidP="008B5299">
      <w:pPr>
        <w:spacing w:before="100" w:beforeAutospacing="1" w:after="100" w:afterAutospacing="1"/>
      </w:pPr>
      <w:r w:rsidRPr="00DC44D8">
        <w:rPr>
          <w:b/>
          <w:bCs/>
        </w:rPr>
        <w:t>SOME HELPFUL TIPS:</w:t>
      </w:r>
      <w:r w:rsidRPr="00DC44D8">
        <w:rPr>
          <w:b/>
          <w:bCs/>
        </w:rPr>
        <w:br/>
      </w:r>
      <w:r>
        <w:t>When doing a project or assignment that requires reading, remember, one paper will lead you to many relevant papers if you check the Reference section wisely. First try to skim through (quickly browse) as many papers as you can and then come back to read some of those papers more carefully.</w:t>
      </w:r>
    </w:p>
    <w:p w:rsidR="003768DE" w:rsidRDefault="003768DE" w:rsidP="003768DE">
      <w:r>
        <w:br w:type="page"/>
      </w:r>
    </w:p>
    <w:p w:rsidR="00C0679A" w:rsidRPr="00C0679A" w:rsidRDefault="008E5BBA" w:rsidP="00DA0A5D">
      <w:pPr>
        <w:pStyle w:val="Heading1"/>
        <w:rPr>
          <w:b/>
          <w:sz w:val="36"/>
        </w:rPr>
      </w:pPr>
      <w:r>
        <w:rPr>
          <w:b/>
          <w:sz w:val="36"/>
        </w:rPr>
        <w:lastRenderedPageBreak/>
        <w:t>Guidelines to work on Project</w:t>
      </w:r>
    </w:p>
    <w:p w:rsidR="00AC0EE5" w:rsidRPr="00223AC8" w:rsidRDefault="00B53EC6" w:rsidP="00B53EC6">
      <w:pPr>
        <w:autoSpaceDE w:val="0"/>
        <w:autoSpaceDN w:val="0"/>
        <w:adjustRightInd w:val="0"/>
        <w:spacing w:after="0" w:line="240" w:lineRule="auto"/>
        <w:jc w:val="both"/>
      </w:pPr>
      <w:r>
        <w:t xml:space="preserve">Among many </w:t>
      </w:r>
      <w:r w:rsidR="003A3E67">
        <w:t xml:space="preserve">existing </w:t>
      </w:r>
      <w:r>
        <w:t>tools</w:t>
      </w:r>
      <w:r w:rsidR="00167467">
        <w:t xml:space="preserve"> for text analysis</w:t>
      </w:r>
      <w:r>
        <w:t xml:space="preserve"> </w:t>
      </w:r>
      <w:proofErr w:type="spellStart"/>
      <w:r w:rsidR="001D7DDA" w:rsidRPr="00223AC8">
        <w:t>RapidMiner</w:t>
      </w:r>
      <w:proofErr w:type="spellEnd"/>
      <w:r w:rsidR="001D7DDA" w:rsidRPr="00223AC8">
        <w:t xml:space="preserve"> is </w:t>
      </w:r>
      <w:r w:rsidR="009E7F8D" w:rsidRPr="00223AC8">
        <w:t>an</w:t>
      </w:r>
      <w:r w:rsidR="001D7DDA" w:rsidRPr="00223AC8">
        <w:t xml:space="preserve"> </w:t>
      </w:r>
      <w:r>
        <w:t>excellent</w:t>
      </w:r>
      <w:r w:rsidR="001D7DDA" w:rsidRPr="00223AC8">
        <w:t xml:space="preserve"> tool to </w:t>
      </w:r>
      <w:r>
        <w:t xml:space="preserve">build </w:t>
      </w:r>
      <w:r w:rsidR="00167467">
        <w:t xml:space="preserve">a </w:t>
      </w:r>
      <w:r>
        <w:t xml:space="preserve">text analysis process without writing a single line of code. </w:t>
      </w:r>
    </w:p>
    <w:p w:rsidR="00AC0EE5" w:rsidRDefault="00AC0EE5" w:rsidP="00AC0EE5">
      <w:pPr>
        <w:autoSpaceDE w:val="0"/>
        <w:autoSpaceDN w:val="0"/>
        <w:adjustRightInd w:val="0"/>
        <w:spacing w:after="0" w:line="240" w:lineRule="auto"/>
        <w:rPr>
          <w:rFonts w:ascii="Times New Roman" w:hAnsi="Times New Roman" w:cs="Times New Roman"/>
          <w:sz w:val="24"/>
          <w:szCs w:val="24"/>
        </w:rPr>
      </w:pPr>
      <w:r w:rsidRPr="009E7F8D">
        <w:t xml:space="preserve">Here are the main steps that you </w:t>
      </w:r>
      <w:r w:rsidR="00C03473" w:rsidRPr="009E7F8D">
        <w:t>can</w:t>
      </w:r>
      <w:r w:rsidRPr="009E7F8D">
        <w:t xml:space="preserve"> follow </w:t>
      </w:r>
      <w:r w:rsidR="006C30F5" w:rsidRPr="009E7F8D">
        <w:t xml:space="preserve">to work with </w:t>
      </w:r>
      <w:proofErr w:type="spellStart"/>
      <w:r w:rsidR="0000240C" w:rsidRPr="009E7F8D">
        <w:t>RapidMiner</w:t>
      </w:r>
      <w:proofErr w:type="spellEnd"/>
      <w:r w:rsidR="0000240C" w:rsidRPr="009E7F8D">
        <w:t xml:space="preserve">. </w:t>
      </w:r>
      <w:r w:rsidR="0000240C">
        <w:rPr>
          <w:rFonts w:ascii="Times New Roman" w:hAnsi="Times New Roman" w:cs="Times New Roman"/>
          <w:sz w:val="24"/>
          <w:szCs w:val="24"/>
        </w:rPr>
        <w:t xml:space="preserve"> </w:t>
      </w:r>
    </w:p>
    <w:p w:rsidR="00AC0EE5" w:rsidRPr="00DF50C1" w:rsidRDefault="008D25BB" w:rsidP="00044A5C">
      <w:pPr>
        <w:pStyle w:val="Heading2"/>
        <w:rPr>
          <w:rFonts w:ascii="Times New Roman" w:hAnsi="Times New Roman" w:cs="Times New Roman"/>
          <w:sz w:val="24"/>
          <w:szCs w:val="24"/>
        </w:rPr>
      </w:pPr>
      <w:r w:rsidRPr="00DF50C1">
        <w:rPr>
          <w:rStyle w:val="Heading1Char"/>
        </w:rPr>
        <w:t xml:space="preserve">Install </w:t>
      </w:r>
      <w:proofErr w:type="spellStart"/>
      <w:r w:rsidRPr="00DF50C1">
        <w:rPr>
          <w:rStyle w:val="Heading1Char"/>
        </w:rPr>
        <w:t>RapidM</w:t>
      </w:r>
      <w:r w:rsidR="007C0B2F" w:rsidRPr="00DF50C1">
        <w:rPr>
          <w:rStyle w:val="Heading1Char"/>
        </w:rPr>
        <w:t>iner</w:t>
      </w:r>
      <w:proofErr w:type="spellEnd"/>
      <w:r w:rsidR="007C0B2F" w:rsidRPr="00DF50C1">
        <w:rPr>
          <w:rStyle w:val="Heading1Char"/>
        </w:rPr>
        <w:t xml:space="preserve"> Studio </w:t>
      </w:r>
      <w:hyperlink r:id="rId17" w:anchor="downloads" w:history="1">
        <w:r w:rsidR="00223AC8" w:rsidRPr="00DF50C1">
          <w:rPr>
            <w:rStyle w:val="Hyperlink"/>
            <w:rFonts w:ascii="Times New Roman" w:hAnsi="Times New Roman" w:cs="Times New Roman"/>
            <w:sz w:val="24"/>
            <w:szCs w:val="24"/>
          </w:rPr>
          <w:t>https://my.rapidminer.com/nexus/account/index.html#downloads</w:t>
        </w:r>
      </w:hyperlink>
    </w:p>
    <w:p w:rsidR="00223AC8" w:rsidRPr="00C360A2" w:rsidRDefault="00223AC8" w:rsidP="00C360A2">
      <w:pPr>
        <w:autoSpaceDE w:val="0"/>
        <w:autoSpaceDN w:val="0"/>
        <w:adjustRightInd w:val="0"/>
        <w:spacing w:after="0" w:line="240" w:lineRule="auto"/>
        <w:rPr>
          <w:rFonts w:cstheme="minorHAnsi"/>
        </w:rPr>
      </w:pPr>
      <w:r w:rsidRPr="00C360A2">
        <w:rPr>
          <w:rFonts w:cstheme="minorHAnsi"/>
        </w:rPr>
        <w:t>You can use free version to work with 10,000 rows.</w:t>
      </w:r>
    </w:p>
    <w:p w:rsidR="00223AC8" w:rsidRPr="007C0B2F" w:rsidRDefault="00223AC8" w:rsidP="00DF50C1">
      <w:pPr>
        <w:pStyle w:val="Heading1"/>
      </w:pPr>
      <w:r w:rsidRPr="007C0B2F">
        <w:t>Instal</w:t>
      </w:r>
      <w:r w:rsidR="007C0B2F">
        <w:t>l the Text Processing extension</w:t>
      </w:r>
    </w:p>
    <w:p w:rsidR="00FA0913" w:rsidRDefault="008A308B" w:rsidP="00DF50C1">
      <w:r>
        <w:t xml:space="preserve">To perform text </w:t>
      </w:r>
      <w:r w:rsidR="00FA0913">
        <w:t>processing</w:t>
      </w:r>
      <w:r w:rsidRPr="008A308B">
        <w:t xml:space="preserve"> in </w:t>
      </w:r>
      <w:proofErr w:type="spellStart"/>
      <w:r w:rsidRPr="008A308B">
        <w:t>RapidMiner</w:t>
      </w:r>
      <w:proofErr w:type="spellEnd"/>
      <w:r w:rsidRPr="008A308B">
        <w:t>, you need to have the Text Processing</w:t>
      </w:r>
      <w:r>
        <w:t xml:space="preserve"> </w:t>
      </w:r>
      <w:r w:rsidRPr="008A308B">
        <w:t xml:space="preserve">extension installed. </w:t>
      </w:r>
      <w:r w:rsidR="00FA0913">
        <w:t xml:space="preserve"> </w:t>
      </w:r>
      <w:r w:rsidR="00FA0913" w:rsidRPr="00FA0913">
        <w:t xml:space="preserve">The Text mining </w:t>
      </w:r>
      <w:r w:rsidR="00FA0913">
        <w:t>extension</w:t>
      </w:r>
      <w:r w:rsidR="00FA0913" w:rsidRPr="00FA0913">
        <w:t xml:space="preserve"> contains tasks specially designed to assist on the preparation of text documents for mining tasks, such as tokenization, stop word removal and stemming. </w:t>
      </w:r>
    </w:p>
    <w:p w:rsidR="008A308B" w:rsidRDefault="008A308B" w:rsidP="00DF50C1">
      <w:r w:rsidRPr="008A308B">
        <w:t>You can check whether you have it installed by following these steps:</w:t>
      </w:r>
    </w:p>
    <w:p w:rsidR="004D20E2" w:rsidRPr="00DF50C1" w:rsidRDefault="008A308B" w:rsidP="00DF50C1">
      <w:pPr>
        <w:pStyle w:val="ListParagraph"/>
        <w:numPr>
          <w:ilvl w:val="0"/>
          <w:numId w:val="5"/>
        </w:numPr>
      </w:pPr>
      <w:r w:rsidRPr="00DF50C1">
        <w:t xml:space="preserve">Open </w:t>
      </w:r>
      <w:proofErr w:type="spellStart"/>
      <w:r w:rsidRPr="00DF50C1">
        <w:t>RapidMiner</w:t>
      </w:r>
      <w:proofErr w:type="spellEnd"/>
      <w:r w:rsidRPr="00DF50C1">
        <w:t>. On the main menu, click Extensions</w:t>
      </w:r>
      <w:r w:rsidR="004D20E2" w:rsidRPr="00DF50C1">
        <w:t xml:space="preserve"> &gt; Marketplace&gt; Top Download</w:t>
      </w:r>
      <w:r w:rsidRPr="00DF50C1">
        <w:t>.</w:t>
      </w:r>
    </w:p>
    <w:p w:rsidR="004D20E2" w:rsidRPr="00DF50C1" w:rsidRDefault="004D20E2" w:rsidP="00DF50C1">
      <w:pPr>
        <w:pStyle w:val="ListParagraph"/>
        <w:numPr>
          <w:ilvl w:val="0"/>
          <w:numId w:val="5"/>
        </w:numPr>
      </w:pPr>
      <w:r w:rsidRPr="00DF50C1">
        <w:t xml:space="preserve">Make sure Text Processing extension is listed and checked. If not select and click Install Package. </w:t>
      </w:r>
    </w:p>
    <w:p w:rsidR="004D20E2" w:rsidRPr="00DF50C1" w:rsidRDefault="004D20E2" w:rsidP="00931A2B">
      <w:pPr>
        <w:pStyle w:val="ListParagraph"/>
        <w:numPr>
          <w:ilvl w:val="0"/>
          <w:numId w:val="5"/>
        </w:numPr>
        <w:spacing w:after="0"/>
      </w:pPr>
      <w:r w:rsidRPr="00DF50C1">
        <w:t>Other package</w:t>
      </w:r>
      <w:r w:rsidR="00FE4C1A">
        <w:t>s</w:t>
      </w:r>
      <w:r w:rsidRPr="00DF50C1">
        <w:t xml:space="preserve"> worth</w:t>
      </w:r>
      <w:r w:rsidR="00FE4C1A">
        <w:t xml:space="preserve"> to install</w:t>
      </w:r>
      <w:r w:rsidRPr="00DF50C1">
        <w:t xml:space="preserve"> are Web Mining and Text Analysis AYLIEN, to work with web and text analysis. </w:t>
      </w:r>
    </w:p>
    <w:p w:rsidR="00223AC8" w:rsidRPr="00DF50C1" w:rsidRDefault="0000240C" w:rsidP="00DF50C1">
      <w:pPr>
        <w:pStyle w:val="Heading1"/>
      </w:pPr>
      <w:r w:rsidRPr="00DF50C1">
        <w:t>Getting the Data: (</w:t>
      </w:r>
      <w:r w:rsidR="00223AC8" w:rsidRPr="00DF50C1">
        <w:t>Download</w:t>
      </w:r>
      <w:r w:rsidR="00E07F49" w:rsidRPr="00DF50C1">
        <w:t>/Prepare</w:t>
      </w:r>
      <w:r w:rsidRPr="00DF50C1">
        <w:t xml:space="preserve"> the dataset)</w:t>
      </w:r>
      <w:r w:rsidR="00223AC8" w:rsidRPr="00DF50C1">
        <w:t xml:space="preserve"> </w:t>
      </w:r>
    </w:p>
    <w:p w:rsidR="00355A79" w:rsidRDefault="00782663" w:rsidP="00355A79">
      <w:r w:rsidRPr="00782663">
        <w:t xml:space="preserve">You can prepare own dataset based upon use case you have selected. However, </w:t>
      </w:r>
      <w:r>
        <w:t xml:space="preserve">you may download dataset from </w:t>
      </w:r>
      <w:hyperlink r:id="rId18" w:history="1">
        <w:r w:rsidRPr="00782663">
          <w:rPr>
            <w:rStyle w:val="Hyperlink"/>
            <w:rFonts w:ascii="Times New Roman" w:hAnsi="Times New Roman" w:cs="Times New Roman"/>
            <w:sz w:val="24"/>
            <w:szCs w:val="24"/>
          </w:rPr>
          <w:t>UCI Machine Learning Repository</w:t>
        </w:r>
      </w:hyperlink>
      <w:r>
        <w:t xml:space="preserve"> </w:t>
      </w:r>
      <w:r w:rsidR="00355A79">
        <w:t>from collection</w:t>
      </w:r>
      <w:r w:rsidR="0032052E">
        <w:t xml:space="preserve"> of text data</w:t>
      </w:r>
      <w:r>
        <w:t>.</w:t>
      </w:r>
      <w:r w:rsidR="00AB6077">
        <w:t xml:space="preserve"> </w:t>
      </w:r>
      <w:r w:rsidRPr="00782663">
        <w:t xml:space="preserve">On </w:t>
      </w:r>
      <w:r w:rsidR="00AB6077">
        <w:t>this</w:t>
      </w:r>
      <w:r w:rsidRPr="00782663">
        <w:t xml:space="preserve"> site,</w:t>
      </w:r>
      <w:r w:rsidR="0032052E">
        <w:t xml:space="preserve"> browse to Text data type,</w:t>
      </w:r>
      <w:r>
        <w:t xml:space="preserve"> select</w:t>
      </w:r>
      <w:r w:rsidR="0032052E">
        <w:t xml:space="preserve"> required dataset </w:t>
      </w:r>
      <w:r>
        <w:t xml:space="preserve">and </w:t>
      </w:r>
      <w:r w:rsidRPr="00782663">
        <w:t xml:space="preserve">click the Data Folder link </w:t>
      </w:r>
      <w:r w:rsidR="0032052E">
        <w:t>to</w:t>
      </w:r>
      <w:r w:rsidRPr="00782663">
        <w:t xml:space="preserve"> download</w:t>
      </w:r>
      <w:r w:rsidR="0032052E">
        <w:t>.</w:t>
      </w:r>
      <w:r w:rsidRPr="00782663">
        <w:t xml:space="preserve"> </w:t>
      </w:r>
    </w:p>
    <w:p w:rsidR="00355A79" w:rsidRDefault="004B4776" w:rsidP="00355A79">
      <w:r w:rsidRPr="004B4776">
        <w:t>Twitter: Twitter is currently open to public, twitter streams can be accessed via their </w:t>
      </w:r>
      <w:hyperlink r:id="rId19" w:history="1">
        <w:r w:rsidRPr="004B4776">
          <w:t>APIs</w:t>
        </w:r>
      </w:hyperlink>
      <w:r w:rsidRPr="004B4776">
        <w:t>, and also there are some crawled twitter available: e.g., Stanford SNAP twitter </w:t>
      </w:r>
      <w:hyperlink r:id="rId20" w:history="1">
        <w:r w:rsidRPr="004B4776">
          <w:t>data set</w:t>
        </w:r>
      </w:hyperlink>
      <w:r w:rsidR="00F72C11">
        <w:t xml:space="preserve"> </w:t>
      </w:r>
      <w:hyperlink r:id="rId21" w:history="1">
        <w:r w:rsidR="00F72C11" w:rsidRPr="00F72C11">
          <w:rPr>
            <w:rStyle w:val="Hyperlink"/>
          </w:rPr>
          <w:t>https://dev.twitter.com/</w:t>
        </w:r>
      </w:hyperlink>
      <w:r w:rsidRPr="004B4776">
        <w:t>, and TREC </w:t>
      </w:r>
      <w:hyperlink r:id="rId22" w:history="1">
        <w:r w:rsidRPr="004B4776">
          <w:t>microblog collection</w:t>
        </w:r>
      </w:hyperlink>
      <w:r w:rsidR="00F72C11">
        <w:t xml:space="preserve"> </w:t>
      </w:r>
      <w:hyperlink r:id="rId23" w:history="1">
        <w:r w:rsidR="00F72C11" w:rsidRPr="00F72C11">
          <w:rPr>
            <w:rStyle w:val="Hyperlink"/>
          </w:rPr>
          <w:t>http://trec.nist.gov/data/tweets/</w:t>
        </w:r>
      </w:hyperlink>
      <w:r w:rsidRPr="004B4776">
        <w:t>.</w:t>
      </w:r>
    </w:p>
    <w:p w:rsidR="00F72C11" w:rsidRPr="004B4776" w:rsidRDefault="006142D4" w:rsidP="00355A79">
      <w:hyperlink r:id="rId24" w:history="1">
        <w:r w:rsidR="00F72C11" w:rsidRPr="00F72C11">
          <w:t>Yelp Dataset Challenge</w:t>
        </w:r>
      </w:hyperlink>
      <w:r w:rsidR="00F72C11" w:rsidRPr="00F72C11">
        <w:t>: A large set of Yelp reviews and entities provided by Yelp</w:t>
      </w:r>
      <w:r w:rsidR="00F72C11">
        <w:t xml:space="preserve"> </w:t>
      </w:r>
      <w:hyperlink r:id="rId25" w:history="1">
        <w:r w:rsidR="00F72C11" w:rsidRPr="00F72C11">
          <w:rPr>
            <w:rStyle w:val="Hyperlink"/>
          </w:rPr>
          <w:t>https://www.yelp.com/dataset_challenge</w:t>
        </w:r>
      </w:hyperlink>
      <w:r w:rsidR="00F72C11" w:rsidRPr="00F72C11">
        <w:t>.</w:t>
      </w:r>
    </w:p>
    <w:p w:rsidR="008D25BB" w:rsidRPr="00DF50C1" w:rsidRDefault="0000240C" w:rsidP="00DF50C1">
      <w:pPr>
        <w:pStyle w:val="Heading1"/>
        <w:rPr>
          <w:sz w:val="24"/>
        </w:rPr>
      </w:pPr>
      <w:r w:rsidRPr="00DF50C1">
        <w:t xml:space="preserve">Load Data into </w:t>
      </w:r>
      <w:proofErr w:type="spellStart"/>
      <w:r w:rsidRPr="00DF50C1">
        <w:t>RapidMiner</w:t>
      </w:r>
      <w:proofErr w:type="spellEnd"/>
      <w:r w:rsidRPr="00DF50C1">
        <w:t>.</w:t>
      </w:r>
    </w:p>
    <w:p w:rsidR="008D25BB" w:rsidRPr="00DF50C1" w:rsidRDefault="00F51813" w:rsidP="00DF50C1">
      <w:pPr>
        <w:pStyle w:val="ListParagraph"/>
        <w:autoSpaceDE w:val="0"/>
        <w:autoSpaceDN w:val="0"/>
        <w:adjustRightInd w:val="0"/>
        <w:spacing w:after="0" w:line="240" w:lineRule="auto"/>
        <w:ind w:left="0"/>
        <w:rPr>
          <w:rFonts w:cstheme="minorHAnsi"/>
        </w:rPr>
      </w:pPr>
      <w:r w:rsidRPr="00DF50C1">
        <w:rPr>
          <w:rFonts w:cstheme="minorHAnsi"/>
        </w:rPr>
        <w:t xml:space="preserve">Create a new </w:t>
      </w:r>
      <w:proofErr w:type="spellStart"/>
      <w:r w:rsidRPr="00DF50C1">
        <w:rPr>
          <w:rFonts w:cstheme="minorHAnsi"/>
        </w:rPr>
        <w:t>RapidMiner</w:t>
      </w:r>
      <w:proofErr w:type="spellEnd"/>
      <w:r w:rsidRPr="00DF50C1">
        <w:rPr>
          <w:rFonts w:cstheme="minorHAnsi"/>
        </w:rPr>
        <w:t xml:space="preserve"> process and load data.</w:t>
      </w:r>
      <w:r w:rsidR="008D25BB" w:rsidRPr="00DF50C1">
        <w:rPr>
          <w:rFonts w:cstheme="minorHAnsi"/>
        </w:rPr>
        <w:t xml:space="preserve"> </w:t>
      </w:r>
      <w:proofErr w:type="spellStart"/>
      <w:r w:rsidR="008D25BB" w:rsidRPr="00DF50C1">
        <w:rPr>
          <w:rFonts w:cstheme="minorHAnsi"/>
        </w:rPr>
        <w:t>RapidMiner</w:t>
      </w:r>
      <w:proofErr w:type="spellEnd"/>
      <w:r w:rsidR="008D25BB" w:rsidRPr="00DF50C1">
        <w:rPr>
          <w:rFonts w:cstheme="minorHAnsi"/>
        </w:rPr>
        <w:t xml:space="preserve"> has</w:t>
      </w:r>
      <w:r w:rsidR="0000240C" w:rsidRPr="00DF50C1">
        <w:rPr>
          <w:rFonts w:cstheme="minorHAnsi"/>
        </w:rPr>
        <w:t xml:space="preserve"> variety of operators to load data depend upon input</w:t>
      </w:r>
      <w:r w:rsidR="008D25BB" w:rsidRPr="00DF50C1">
        <w:rPr>
          <w:rFonts w:cstheme="minorHAnsi"/>
        </w:rPr>
        <w:t xml:space="preserve"> data source e.g. text from Excel, databases, the web, or folders on your computer.</w:t>
      </w:r>
    </w:p>
    <w:p w:rsidR="0000240C" w:rsidRPr="00DF50C1" w:rsidRDefault="0000240C" w:rsidP="00DF50C1">
      <w:pPr>
        <w:pStyle w:val="ListParagraph"/>
        <w:autoSpaceDE w:val="0"/>
        <w:autoSpaceDN w:val="0"/>
        <w:adjustRightInd w:val="0"/>
        <w:spacing w:after="0" w:line="240" w:lineRule="auto"/>
        <w:ind w:left="0"/>
        <w:rPr>
          <w:rFonts w:cstheme="minorHAnsi"/>
        </w:rPr>
      </w:pPr>
      <w:r w:rsidRPr="00DF50C1">
        <w:rPr>
          <w:rFonts w:cstheme="minorHAnsi"/>
        </w:rPr>
        <w:t xml:space="preserve">Most commonly used is </w:t>
      </w:r>
      <w:r w:rsidRPr="00DF50C1">
        <w:rPr>
          <w:rFonts w:cstheme="minorHAnsi"/>
          <w:b/>
        </w:rPr>
        <w:t xml:space="preserve">Data import </w:t>
      </w:r>
      <w:r w:rsidR="00FA35E7" w:rsidRPr="00DF50C1">
        <w:rPr>
          <w:rFonts w:cstheme="minorHAnsi"/>
          <w:b/>
        </w:rPr>
        <w:t>Wizard</w:t>
      </w:r>
      <w:r w:rsidRPr="00DF50C1">
        <w:rPr>
          <w:rFonts w:cstheme="minorHAnsi"/>
        </w:rPr>
        <w:t>, through which you can import data into</w:t>
      </w:r>
      <w:r w:rsidR="007F04E9" w:rsidRPr="00DF50C1">
        <w:rPr>
          <w:rFonts w:cstheme="minorHAnsi"/>
        </w:rPr>
        <w:t xml:space="preserve"> rapid miner </w:t>
      </w:r>
      <w:r w:rsidRPr="00DF50C1">
        <w:rPr>
          <w:rFonts w:cstheme="minorHAnsi"/>
        </w:rPr>
        <w:t xml:space="preserve">repository. </w:t>
      </w:r>
    </w:p>
    <w:p w:rsidR="00F51813" w:rsidRPr="00DF50C1" w:rsidRDefault="0000240C" w:rsidP="00DF50C1">
      <w:pPr>
        <w:pStyle w:val="ListParagraph"/>
        <w:autoSpaceDE w:val="0"/>
        <w:autoSpaceDN w:val="0"/>
        <w:adjustRightInd w:val="0"/>
        <w:spacing w:after="0" w:line="240" w:lineRule="auto"/>
        <w:ind w:left="0"/>
        <w:rPr>
          <w:rFonts w:cstheme="minorHAnsi"/>
        </w:rPr>
      </w:pPr>
      <w:r w:rsidRPr="00DF50C1">
        <w:rPr>
          <w:rFonts w:cstheme="minorHAnsi"/>
        </w:rPr>
        <w:t>Other common operators are</w:t>
      </w:r>
      <w:r w:rsidR="00F51813" w:rsidRPr="00DF50C1">
        <w:rPr>
          <w:rFonts w:cstheme="minorHAnsi"/>
        </w:rPr>
        <w:t>:</w:t>
      </w:r>
    </w:p>
    <w:p w:rsidR="00F51813" w:rsidRPr="00DF50C1" w:rsidRDefault="00F51813" w:rsidP="00DF50C1">
      <w:pPr>
        <w:pStyle w:val="ListParagraph"/>
        <w:autoSpaceDE w:val="0"/>
        <w:autoSpaceDN w:val="0"/>
        <w:adjustRightInd w:val="0"/>
        <w:spacing w:after="0" w:line="240" w:lineRule="auto"/>
        <w:ind w:left="0"/>
        <w:rPr>
          <w:rFonts w:cstheme="minorHAnsi"/>
        </w:rPr>
      </w:pPr>
      <w:r w:rsidRPr="00DF50C1">
        <w:rPr>
          <w:rFonts w:cstheme="minorHAnsi"/>
          <w:b/>
        </w:rPr>
        <w:t>Create Document</w:t>
      </w:r>
      <w:r w:rsidRPr="00DF50C1">
        <w:rPr>
          <w:rFonts w:cstheme="minorHAnsi"/>
        </w:rPr>
        <w:t xml:space="preserve">: creates a document containing the </w:t>
      </w:r>
      <w:r w:rsidRPr="00DF50C1">
        <w:rPr>
          <w:rFonts w:cstheme="minorHAnsi"/>
          <w:b/>
          <w:i/>
        </w:rPr>
        <w:t>Text</w:t>
      </w:r>
      <w:r w:rsidRPr="00DF50C1">
        <w:rPr>
          <w:rFonts w:cstheme="minorHAnsi"/>
        </w:rPr>
        <w:t xml:space="preserve"> given as parameter </w:t>
      </w:r>
    </w:p>
    <w:p w:rsidR="00F51813" w:rsidRPr="00DF50C1" w:rsidRDefault="00F51813" w:rsidP="00DF50C1">
      <w:pPr>
        <w:pStyle w:val="ListParagraph"/>
        <w:autoSpaceDE w:val="0"/>
        <w:autoSpaceDN w:val="0"/>
        <w:adjustRightInd w:val="0"/>
        <w:spacing w:after="0" w:line="240" w:lineRule="auto"/>
        <w:ind w:left="0"/>
        <w:rPr>
          <w:rFonts w:cstheme="minorHAnsi"/>
        </w:rPr>
      </w:pPr>
      <w:r w:rsidRPr="00DF50C1">
        <w:rPr>
          <w:rFonts w:cstheme="minorHAnsi"/>
          <w:b/>
        </w:rPr>
        <w:lastRenderedPageBreak/>
        <w:t>Read Document:</w:t>
      </w:r>
      <w:r w:rsidRPr="00DF50C1">
        <w:rPr>
          <w:rFonts w:cstheme="minorHAnsi"/>
        </w:rPr>
        <w:t xml:space="preserve"> creates a document from the specified </w:t>
      </w:r>
      <w:r w:rsidRPr="00DF50C1">
        <w:rPr>
          <w:rFonts w:cstheme="minorHAnsi"/>
          <w:b/>
          <w:i/>
        </w:rPr>
        <w:t>Text file</w:t>
      </w:r>
      <w:r w:rsidRPr="00DF50C1">
        <w:rPr>
          <w:rFonts w:cstheme="minorHAnsi"/>
        </w:rPr>
        <w:t xml:space="preserve"> </w:t>
      </w:r>
    </w:p>
    <w:p w:rsidR="00F51813" w:rsidRPr="00DF50C1" w:rsidRDefault="00F51813" w:rsidP="00DF50C1">
      <w:pPr>
        <w:pStyle w:val="ListParagraph"/>
        <w:autoSpaceDE w:val="0"/>
        <w:autoSpaceDN w:val="0"/>
        <w:adjustRightInd w:val="0"/>
        <w:spacing w:after="0" w:line="240" w:lineRule="auto"/>
        <w:ind w:left="0"/>
        <w:rPr>
          <w:rFonts w:cstheme="minorHAnsi"/>
          <w:b/>
          <w:i/>
        </w:rPr>
      </w:pPr>
      <w:r w:rsidRPr="00DF50C1">
        <w:rPr>
          <w:rFonts w:cstheme="minorHAnsi"/>
          <w:b/>
        </w:rPr>
        <w:t>Read Excel</w:t>
      </w:r>
      <w:r w:rsidRPr="00DF50C1">
        <w:rPr>
          <w:rFonts w:cstheme="minorHAnsi"/>
        </w:rPr>
        <w:t xml:space="preserve">: reads an </w:t>
      </w:r>
      <w:proofErr w:type="spellStart"/>
      <w:r w:rsidRPr="00DF50C1">
        <w:rPr>
          <w:rFonts w:cstheme="minorHAnsi"/>
        </w:rPr>
        <w:t>ExampleSet</w:t>
      </w:r>
      <w:proofErr w:type="spellEnd"/>
      <w:r w:rsidRPr="00DF50C1">
        <w:rPr>
          <w:rFonts w:cstheme="minorHAnsi"/>
        </w:rPr>
        <w:t xml:space="preserve"> from the specified </w:t>
      </w:r>
      <w:r w:rsidRPr="00DF50C1">
        <w:rPr>
          <w:rFonts w:cstheme="minorHAnsi"/>
          <w:b/>
          <w:i/>
        </w:rPr>
        <w:t xml:space="preserve">Excel file </w:t>
      </w:r>
    </w:p>
    <w:p w:rsidR="00F51813" w:rsidRPr="00DF50C1" w:rsidRDefault="00F51813" w:rsidP="00DF50C1">
      <w:pPr>
        <w:pStyle w:val="ListParagraph"/>
        <w:autoSpaceDE w:val="0"/>
        <w:autoSpaceDN w:val="0"/>
        <w:adjustRightInd w:val="0"/>
        <w:spacing w:after="0" w:line="240" w:lineRule="auto"/>
        <w:ind w:left="0"/>
        <w:rPr>
          <w:rFonts w:cstheme="minorHAnsi"/>
        </w:rPr>
      </w:pPr>
      <w:r w:rsidRPr="00DF50C1">
        <w:rPr>
          <w:rFonts w:cstheme="minorHAnsi"/>
          <w:b/>
        </w:rPr>
        <w:t>Process Document from files</w:t>
      </w:r>
      <w:r w:rsidRPr="00DF50C1">
        <w:rPr>
          <w:rFonts w:cstheme="minorHAnsi"/>
          <w:b/>
          <w:i/>
        </w:rPr>
        <w:t xml:space="preserve">: </w:t>
      </w:r>
      <w:r w:rsidRPr="00DF50C1">
        <w:rPr>
          <w:rFonts w:cstheme="minorHAnsi"/>
        </w:rPr>
        <w:t xml:space="preserve">Generates word vectors from a text collection stored in multiple files. </w:t>
      </w:r>
    </w:p>
    <w:p w:rsidR="00F51813" w:rsidRDefault="00F51813" w:rsidP="00DF50C1">
      <w:pPr>
        <w:pStyle w:val="ListParagraph"/>
        <w:autoSpaceDE w:val="0"/>
        <w:autoSpaceDN w:val="0"/>
        <w:adjustRightInd w:val="0"/>
        <w:spacing w:after="0" w:line="240" w:lineRule="auto"/>
        <w:ind w:left="0"/>
        <w:rPr>
          <w:rFonts w:ascii="Times New Roman" w:hAnsi="Times New Roman" w:cs="Times New Roman"/>
          <w:sz w:val="24"/>
          <w:szCs w:val="24"/>
        </w:rPr>
      </w:pPr>
      <w:r w:rsidRPr="00DF50C1">
        <w:rPr>
          <w:rFonts w:cstheme="minorHAnsi"/>
          <w:b/>
        </w:rPr>
        <w:t>Others:</w:t>
      </w:r>
      <w:r>
        <w:rPr>
          <w:rFonts w:ascii="Times New Roman" w:hAnsi="Times New Roman" w:cs="Times New Roman"/>
          <w:sz w:val="24"/>
          <w:szCs w:val="24"/>
        </w:rPr>
        <w:t xml:space="preserve"> </w:t>
      </w:r>
    </w:p>
    <w:p w:rsidR="00223AC8" w:rsidRPr="00855E4A" w:rsidRDefault="007261E7" w:rsidP="00DF50C1">
      <w:pPr>
        <w:pStyle w:val="Heading2"/>
        <w:rPr>
          <w:sz w:val="32"/>
          <w:szCs w:val="32"/>
        </w:rPr>
      </w:pPr>
      <w:r w:rsidRPr="00855E4A">
        <w:rPr>
          <w:sz w:val="32"/>
          <w:szCs w:val="32"/>
        </w:rPr>
        <w:t>Create Document Corpus</w:t>
      </w:r>
      <w:r w:rsidR="00285CFD" w:rsidRPr="00855E4A">
        <w:rPr>
          <w:sz w:val="32"/>
          <w:szCs w:val="32"/>
        </w:rPr>
        <w:t xml:space="preserve"> and Build Term Document Matrix</w:t>
      </w:r>
    </w:p>
    <w:p w:rsidR="00EC267E" w:rsidRDefault="00DC4C23" w:rsidP="00D6098A">
      <w:pPr>
        <w:autoSpaceDE w:val="0"/>
        <w:autoSpaceDN w:val="0"/>
        <w:adjustRightInd w:val="0"/>
        <w:spacing w:after="0" w:line="240" w:lineRule="auto"/>
        <w:jc w:val="both"/>
        <w:rPr>
          <w:rFonts w:cstheme="minorHAnsi"/>
        </w:rPr>
      </w:pPr>
      <w:r w:rsidRPr="00DF50C1">
        <w:rPr>
          <w:rFonts w:cstheme="minorHAnsi"/>
        </w:rPr>
        <w:t xml:space="preserve">In text mining the main structure for managing document is called </w:t>
      </w:r>
      <w:r w:rsidRPr="00DF50C1">
        <w:rPr>
          <w:rFonts w:cstheme="minorHAnsi"/>
          <w:b/>
        </w:rPr>
        <w:t>Corpus</w:t>
      </w:r>
      <w:r w:rsidR="00EE6EC2" w:rsidRPr="00DF50C1">
        <w:rPr>
          <w:rFonts w:cstheme="minorHAnsi"/>
        </w:rPr>
        <w:t>, which is collection of text documents.</w:t>
      </w:r>
      <w:r w:rsidRPr="00DF50C1">
        <w:rPr>
          <w:rFonts w:cstheme="minorHAnsi"/>
        </w:rPr>
        <w:t xml:space="preserve"> Once </w:t>
      </w:r>
      <w:r w:rsidRPr="00DF50C1">
        <w:rPr>
          <w:rFonts w:cstheme="minorHAnsi"/>
          <w:i/>
          <w:iCs/>
        </w:rPr>
        <w:t>corpus</w:t>
      </w:r>
      <w:r w:rsidRPr="00DF50C1">
        <w:rPr>
          <w:rFonts w:cstheme="minorHAnsi"/>
        </w:rPr>
        <w:t> or </w:t>
      </w:r>
      <w:r w:rsidRPr="00DF50C1">
        <w:rPr>
          <w:rFonts w:cstheme="minorHAnsi"/>
          <w:i/>
          <w:iCs/>
        </w:rPr>
        <w:t>a collection of documents</w:t>
      </w:r>
      <w:r w:rsidRPr="00DF50C1">
        <w:rPr>
          <w:rFonts w:cstheme="minorHAnsi"/>
        </w:rPr>
        <w:t xml:space="preserve"> is created, you can apply all text </w:t>
      </w:r>
      <w:r w:rsidR="000F5206">
        <w:rPr>
          <w:rFonts w:cstheme="minorHAnsi"/>
        </w:rPr>
        <w:t>analysis/</w:t>
      </w:r>
      <w:r w:rsidR="0032052E">
        <w:rPr>
          <w:rFonts w:cstheme="minorHAnsi"/>
        </w:rPr>
        <w:t>retrieval</w:t>
      </w:r>
      <w:r w:rsidR="000F5206">
        <w:rPr>
          <w:rFonts w:cstheme="minorHAnsi"/>
        </w:rPr>
        <w:t xml:space="preserve"> techniques from text processing</w:t>
      </w:r>
      <w:r w:rsidRPr="00DF50C1">
        <w:rPr>
          <w:rFonts w:cstheme="minorHAnsi"/>
        </w:rPr>
        <w:t xml:space="preserve"> extension </w:t>
      </w:r>
      <w:r w:rsidR="00EC267E">
        <w:rPr>
          <w:rFonts w:cstheme="minorHAnsi"/>
        </w:rPr>
        <w:t xml:space="preserve">in </w:t>
      </w:r>
      <w:proofErr w:type="spellStart"/>
      <w:r w:rsidR="00EC267E">
        <w:rPr>
          <w:rFonts w:cstheme="minorHAnsi"/>
        </w:rPr>
        <w:t>RapidMiner</w:t>
      </w:r>
      <w:proofErr w:type="spellEnd"/>
      <w:r w:rsidR="00EC267E">
        <w:rPr>
          <w:rFonts w:cstheme="minorHAnsi"/>
        </w:rPr>
        <w:t xml:space="preserve">. </w:t>
      </w:r>
      <w:r w:rsidR="00EC267E">
        <w:t>However, almost all existing learning and classification techniques require vectors of (real) numbers as in</w:t>
      </w:r>
      <w:r w:rsidR="000F5206">
        <w:t>put. They cannot work directly o</w:t>
      </w:r>
      <w:r w:rsidR="00EC267E">
        <w:t xml:space="preserve">n documents (text). Therefore, vector representations of documents </w:t>
      </w:r>
      <w:r w:rsidR="00B003B6">
        <w:t>should</w:t>
      </w:r>
      <w:r w:rsidR="00EC267E">
        <w:t xml:space="preserve"> be constructed </w:t>
      </w:r>
      <w:r w:rsidR="00B003B6">
        <w:t>to</w:t>
      </w:r>
      <w:r w:rsidR="00EC267E">
        <w:t xml:space="preserve"> make these methods applicable</w:t>
      </w:r>
      <w:r w:rsidR="000F5206">
        <w:t xml:space="preserve">. </w:t>
      </w:r>
    </w:p>
    <w:p w:rsidR="00EC267E" w:rsidRDefault="00EC267E" w:rsidP="00D6098A">
      <w:pPr>
        <w:autoSpaceDE w:val="0"/>
        <w:autoSpaceDN w:val="0"/>
        <w:adjustRightInd w:val="0"/>
        <w:spacing w:after="0" w:line="240" w:lineRule="auto"/>
        <w:jc w:val="both"/>
        <w:rPr>
          <w:rFonts w:cstheme="minorHAnsi"/>
        </w:rPr>
      </w:pPr>
    </w:p>
    <w:p w:rsidR="000F5206" w:rsidRPr="00DF50C1" w:rsidRDefault="00176032" w:rsidP="000F5206">
      <w:pPr>
        <w:autoSpaceDE w:val="0"/>
        <w:autoSpaceDN w:val="0"/>
        <w:adjustRightInd w:val="0"/>
        <w:spacing w:after="0" w:line="240" w:lineRule="auto"/>
        <w:jc w:val="both"/>
        <w:rPr>
          <w:rFonts w:cstheme="minorHAnsi"/>
        </w:rPr>
      </w:pPr>
      <w:r w:rsidRPr="00DF50C1">
        <w:rPr>
          <w:rFonts w:cstheme="minorHAnsi"/>
        </w:rPr>
        <w:t>To do this, use the</w:t>
      </w:r>
      <w:r w:rsidR="00EE6EC2" w:rsidRPr="00DF50C1">
        <w:rPr>
          <w:rFonts w:cstheme="minorHAnsi"/>
        </w:rPr>
        <w:t xml:space="preserve"> </w:t>
      </w:r>
      <w:r w:rsidRPr="00DF50C1">
        <w:rPr>
          <w:rFonts w:cstheme="minorHAnsi"/>
          <w:b/>
          <w:i/>
        </w:rPr>
        <w:t>Process Documents from Data</w:t>
      </w:r>
      <w:r w:rsidR="00B83B1E" w:rsidRPr="00DF50C1">
        <w:rPr>
          <w:rFonts w:cstheme="minorHAnsi"/>
          <w:b/>
          <w:i/>
        </w:rPr>
        <w:t xml:space="preserve"> or </w:t>
      </w:r>
      <w:r w:rsidR="00B83B1E" w:rsidRPr="00DF50C1">
        <w:rPr>
          <w:rFonts w:cstheme="minorHAnsi"/>
          <w:b/>
        </w:rPr>
        <w:t xml:space="preserve">Process Document from files (if data is read from multiple text </w:t>
      </w:r>
      <w:r w:rsidR="007F04E9" w:rsidRPr="00DF50C1">
        <w:rPr>
          <w:rFonts w:cstheme="minorHAnsi"/>
          <w:b/>
        </w:rPr>
        <w:t>files)</w:t>
      </w:r>
      <w:r w:rsidR="007F04E9" w:rsidRPr="00DF50C1">
        <w:rPr>
          <w:rFonts w:cstheme="minorHAnsi"/>
          <w:b/>
          <w:i/>
        </w:rPr>
        <w:t xml:space="preserve"> </w:t>
      </w:r>
      <w:r w:rsidR="005C1F8F">
        <w:rPr>
          <w:rFonts w:cstheme="minorHAnsi"/>
        </w:rPr>
        <w:t>which</w:t>
      </w:r>
      <w:r w:rsidR="000F5206">
        <w:rPr>
          <w:rFonts w:cstheme="minorHAnsi"/>
        </w:rPr>
        <w:t xml:space="preserve"> receives </w:t>
      </w:r>
      <w:r w:rsidR="00885568">
        <w:rPr>
          <w:rFonts w:cstheme="minorHAnsi"/>
        </w:rPr>
        <w:t>document</w:t>
      </w:r>
      <w:r w:rsidR="000F5206">
        <w:rPr>
          <w:rFonts w:cstheme="minorHAnsi"/>
        </w:rPr>
        <w:t xml:space="preserve"> </w:t>
      </w:r>
      <w:r w:rsidR="005C1F8F">
        <w:rPr>
          <w:rFonts w:cstheme="minorHAnsi"/>
        </w:rPr>
        <w:t>a</w:t>
      </w:r>
      <w:r w:rsidR="00885568">
        <w:rPr>
          <w:rFonts w:cstheme="minorHAnsi"/>
        </w:rPr>
        <w:t>n</w:t>
      </w:r>
      <w:r w:rsidR="005C1F8F">
        <w:rPr>
          <w:rFonts w:cstheme="minorHAnsi"/>
        </w:rPr>
        <w:t xml:space="preserve">d generate </w:t>
      </w:r>
      <w:r w:rsidR="000F5206">
        <w:rPr>
          <w:rFonts w:cstheme="minorHAnsi"/>
          <w:b/>
        </w:rPr>
        <w:t xml:space="preserve">document vector </w:t>
      </w:r>
      <w:r w:rsidR="000F5206" w:rsidRPr="000F5206">
        <w:rPr>
          <w:rFonts w:cstheme="minorHAnsi"/>
        </w:rPr>
        <w:t>called</w:t>
      </w:r>
      <w:r w:rsidR="000F5206">
        <w:rPr>
          <w:rFonts w:cstheme="minorHAnsi"/>
          <w:b/>
        </w:rPr>
        <w:t xml:space="preserve"> Term Document Matrix. </w:t>
      </w:r>
      <w:r w:rsidR="000F5206" w:rsidRPr="00DF50C1">
        <w:rPr>
          <w:rFonts w:cstheme="minorHAnsi"/>
          <w:b/>
          <w:i/>
          <w:iCs/>
        </w:rPr>
        <w:t xml:space="preserve">TDM or Document vector </w:t>
      </w:r>
      <w:r w:rsidR="000F5206" w:rsidRPr="00DF50C1">
        <w:rPr>
          <w:rFonts w:cstheme="minorHAnsi"/>
          <w:b/>
        </w:rPr>
        <w:t xml:space="preserve">is two-dimensional </w:t>
      </w:r>
      <w:r w:rsidR="000F5206" w:rsidRPr="00DF50C1">
        <w:rPr>
          <w:rFonts w:cstheme="minorHAnsi"/>
        </w:rPr>
        <w:t xml:space="preserve">matrix with each document name (doc Id or doc number) as row and each individual word found in that document as column. Each entry in this matrix can be a simple </w:t>
      </w:r>
      <w:r w:rsidR="000F5206" w:rsidRPr="00DF50C1">
        <w:rPr>
          <w:rFonts w:cstheme="minorHAnsi"/>
          <w:b/>
        </w:rPr>
        <w:t>term count</w:t>
      </w:r>
      <w:r w:rsidR="000F5206" w:rsidRPr="00DF50C1">
        <w:rPr>
          <w:rFonts w:cstheme="minorHAnsi"/>
        </w:rPr>
        <w:t>, term frequency or TF-IDF scores.</w:t>
      </w:r>
    </w:p>
    <w:p w:rsidR="000F5206" w:rsidRDefault="000F5206" w:rsidP="00D6098A">
      <w:pPr>
        <w:autoSpaceDE w:val="0"/>
        <w:autoSpaceDN w:val="0"/>
        <w:adjustRightInd w:val="0"/>
        <w:spacing w:after="0" w:line="240" w:lineRule="auto"/>
        <w:jc w:val="both"/>
        <w:rPr>
          <w:rFonts w:cstheme="minorHAnsi"/>
          <w:b/>
        </w:rPr>
      </w:pPr>
      <w:r>
        <w:rPr>
          <w:rFonts w:cstheme="minorHAnsi"/>
          <w:b/>
        </w:rPr>
        <w:t xml:space="preserve"> </w:t>
      </w:r>
      <w:r w:rsidR="00855E4A" w:rsidRPr="00855E4A">
        <w:rPr>
          <w:rFonts w:cstheme="minorHAnsi"/>
        </w:rPr>
        <w:t xml:space="preserve">However, to generate TDM we </w:t>
      </w:r>
      <w:r w:rsidR="005063F0">
        <w:rPr>
          <w:rFonts w:cstheme="minorHAnsi"/>
        </w:rPr>
        <w:t>should</w:t>
      </w:r>
      <w:r w:rsidR="00855E4A" w:rsidRPr="00855E4A">
        <w:rPr>
          <w:rFonts w:cstheme="minorHAnsi"/>
        </w:rPr>
        <w:t xml:space="preserve"> identify number of unique feature</w:t>
      </w:r>
      <w:r w:rsidR="00855E4A">
        <w:rPr>
          <w:rFonts w:cstheme="minorHAnsi"/>
        </w:rPr>
        <w:t xml:space="preserve"> </w:t>
      </w:r>
      <w:r w:rsidR="008E21A1">
        <w:rPr>
          <w:rFonts w:cstheme="minorHAnsi"/>
        </w:rPr>
        <w:t>(</w:t>
      </w:r>
      <w:r w:rsidR="00855E4A">
        <w:rPr>
          <w:rFonts w:cstheme="minorHAnsi"/>
        </w:rPr>
        <w:t xml:space="preserve">in this case </w:t>
      </w:r>
      <w:r w:rsidR="008E21A1">
        <w:rPr>
          <w:rFonts w:cstheme="minorHAnsi"/>
        </w:rPr>
        <w:t>unique words in corpus</w:t>
      </w:r>
      <w:r w:rsidR="00855E4A">
        <w:rPr>
          <w:rFonts w:cstheme="minorHAnsi"/>
        </w:rPr>
        <w:t xml:space="preserve">) from input document set which determine the dimension of document vector. Hence before generating TDM we </w:t>
      </w:r>
      <w:r w:rsidR="005063F0">
        <w:rPr>
          <w:rFonts w:cstheme="minorHAnsi"/>
        </w:rPr>
        <w:t>should</w:t>
      </w:r>
      <w:r w:rsidR="00855E4A">
        <w:rPr>
          <w:rFonts w:cstheme="minorHAnsi"/>
        </w:rPr>
        <w:t xml:space="preserve"> apply some preprocessing step to generate unique features</w:t>
      </w:r>
      <w:r w:rsidR="001C30D5">
        <w:rPr>
          <w:rFonts w:cstheme="minorHAnsi"/>
        </w:rPr>
        <w:t xml:space="preserve"> (words)</w:t>
      </w:r>
      <w:r w:rsidR="00855E4A">
        <w:rPr>
          <w:rFonts w:cstheme="minorHAnsi"/>
        </w:rPr>
        <w:t xml:space="preserve"> from document.  </w:t>
      </w:r>
      <w:r w:rsidR="00855E4A">
        <w:rPr>
          <w:rFonts w:cstheme="minorHAnsi"/>
          <w:b/>
        </w:rPr>
        <w:t xml:space="preserve"> </w:t>
      </w:r>
    </w:p>
    <w:p w:rsidR="00EA181A" w:rsidRPr="00DF50C1" w:rsidRDefault="00EA181A" w:rsidP="00EA181A">
      <w:pPr>
        <w:autoSpaceDE w:val="0"/>
        <w:autoSpaceDN w:val="0"/>
        <w:adjustRightInd w:val="0"/>
        <w:spacing w:after="0" w:line="240" w:lineRule="auto"/>
        <w:jc w:val="both"/>
        <w:rPr>
          <w:rFonts w:cstheme="minorHAnsi"/>
        </w:rPr>
      </w:pPr>
      <w:r>
        <w:rPr>
          <w:rFonts w:cstheme="minorHAnsi"/>
          <w:b/>
        </w:rPr>
        <w:t xml:space="preserve"> </w:t>
      </w:r>
      <w:r w:rsidRPr="00EA181A">
        <w:rPr>
          <w:rFonts w:cstheme="minorHAnsi"/>
        </w:rPr>
        <w:t>To do this double click on</w:t>
      </w:r>
      <w:r>
        <w:rPr>
          <w:rFonts w:cstheme="minorHAnsi"/>
          <w:b/>
        </w:rPr>
        <w:t xml:space="preserve"> </w:t>
      </w:r>
      <w:r w:rsidRPr="00EA181A">
        <w:rPr>
          <w:rFonts w:cstheme="minorHAnsi"/>
          <w:b/>
          <w:i/>
        </w:rPr>
        <w:t>Process Documents from Data</w:t>
      </w:r>
      <w:r w:rsidR="00AD76EC">
        <w:rPr>
          <w:rFonts w:cstheme="minorHAnsi"/>
        </w:rPr>
        <w:t xml:space="preserve"> </w:t>
      </w:r>
      <w:r>
        <w:rPr>
          <w:rFonts w:cstheme="minorHAnsi"/>
        </w:rPr>
        <w:t xml:space="preserve">operator, it will open sub </w:t>
      </w:r>
      <w:r w:rsidRPr="00DF50C1">
        <w:rPr>
          <w:rFonts w:cstheme="minorHAnsi"/>
        </w:rPr>
        <w:t>process, where you can apply all the preprocessing steps</w:t>
      </w:r>
      <w:r>
        <w:rPr>
          <w:rFonts w:cstheme="minorHAnsi"/>
        </w:rPr>
        <w:t xml:space="preserve"> to reduce document into </w:t>
      </w:r>
      <w:r w:rsidRPr="00EA181A">
        <w:rPr>
          <w:rFonts w:cstheme="minorHAnsi"/>
          <w:b/>
          <w:i/>
        </w:rPr>
        <w:t>TDM</w:t>
      </w:r>
      <w:r>
        <w:rPr>
          <w:rFonts w:cstheme="minorHAnsi"/>
        </w:rPr>
        <w:t xml:space="preserve"> which can then be used to apply different data mining tasks.  Following are the basic preprocessing steps you can use: </w:t>
      </w:r>
    </w:p>
    <w:p w:rsidR="009F4310" w:rsidRPr="00DF50C1" w:rsidRDefault="00BF7F20" w:rsidP="00D6098A">
      <w:pPr>
        <w:autoSpaceDE w:val="0"/>
        <w:autoSpaceDN w:val="0"/>
        <w:adjustRightInd w:val="0"/>
        <w:spacing w:after="0" w:line="240" w:lineRule="auto"/>
        <w:jc w:val="both"/>
        <w:rPr>
          <w:rFonts w:cstheme="minorHAnsi"/>
        </w:rPr>
      </w:pPr>
      <w:r w:rsidRPr="00DF50C1">
        <w:rPr>
          <w:rFonts w:cstheme="minorHAnsi"/>
          <w:b/>
          <w:i/>
        </w:rPr>
        <w:t xml:space="preserve">Creating Tokens: </w:t>
      </w:r>
      <w:r w:rsidRPr="00DF50C1">
        <w:rPr>
          <w:rFonts w:cstheme="minorHAnsi"/>
        </w:rPr>
        <w:t xml:space="preserve">Use </w:t>
      </w:r>
      <w:r w:rsidRPr="00DF50C1">
        <w:rPr>
          <w:rFonts w:cstheme="minorHAnsi"/>
          <w:b/>
          <w:i/>
        </w:rPr>
        <w:t xml:space="preserve">Tokenize operator, </w:t>
      </w:r>
      <w:r w:rsidRPr="00DF50C1">
        <w:rPr>
          <w:rFonts w:cstheme="minorHAnsi"/>
        </w:rPr>
        <w:t>which splits the text of a docu</w:t>
      </w:r>
      <w:r w:rsidR="00323BD4" w:rsidRPr="00DF50C1">
        <w:rPr>
          <w:rFonts w:cstheme="minorHAnsi"/>
        </w:rPr>
        <w:t xml:space="preserve">ment into a sequence of tokens by removing punctuation, numbers and white spaces.  There are several options how to specify the splitting points. Either you may use all </w:t>
      </w:r>
      <w:r w:rsidR="00323BD4" w:rsidRPr="00DF50C1">
        <w:rPr>
          <w:rFonts w:cstheme="minorHAnsi"/>
          <w:b/>
        </w:rPr>
        <w:t>non-letter character</w:t>
      </w:r>
      <w:r w:rsidR="00323BD4" w:rsidRPr="00DF50C1">
        <w:rPr>
          <w:rFonts w:cstheme="minorHAnsi"/>
        </w:rPr>
        <w:t>, what is the default settings</w:t>
      </w:r>
      <w:r w:rsidR="0030453A" w:rsidRPr="00DF50C1">
        <w:rPr>
          <w:rFonts w:cstheme="minorHAnsi"/>
        </w:rPr>
        <w:t>. This will result in tokens consisting of one single word, what's the most appropriate option before finally building the word vector</w:t>
      </w:r>
      <w:r w:rsidR="006A4CAD" w:rsidRPr="00DF50C1">
        <w:rPr>
          <w:rFonts w:cstheme="minorHAnsi"/>
        </w:rPr>
        <w:t>.</w:t>
      </w:r>
    </w:p>
    <w:p w:rsidR="008B3ED9" w:rsidRPr="00DF50C1" w:rsidRDefault="0030453A" w:rsidP="00D6098A">
      <w:pPr>
        <w:autoSpaceDE w:val="0"/>
        <w:autoSpaceDN w:val="0"/>
        <w:adjustRightInd w:val="0"/>
        <w:spacing w:after="0" w:line="240" w:lineRule="auto"/>
        <w:jc w:val="both"/>
        <w:rPr>
          <w:rFonts w:cstheme="minorHAnsi"/>
        </w:rPr>
      </w:pPr>
      <w:r w:rsidRPr="00DF50C1">
        <w:rPr>
          <w:rFonts w:cstheme="minorHAnsi"/>
          <w:b/>
          <w:i/>
        </w:rPr>
        <w:t xml:space="preserve">Transform to Lower Case: </w:t>
      </w:r>
      <w:r w:rsidR="009F4310" w:rsidRPr="00DF50C1">
        <w:rPr>
          <w:rFonts w:cstheme="minorHAnsi"/>
          <w:b/>
          <w:i/>
        </w:rPr>
        <w:t xml:space="preserve"> </w:t>
      </w:r>
      <w:r w:rsidR="009F4310" w:rsidRPr="00DF50C1">
        <w:rPr>
          <w:rFonts w:cstheme="minorHAnsi"/>
        </w:rPr>
        <w:t xml:space="preserve">Should “cat", “Cat", and “CAT" be counted as the same word? </w:t>
      </w:r>
      <w:r w:rsidRPr="00DF50C1">
        <w:rPr>
          <w:rFonts w:cstheme="minorHAnsi"/>
        </w:rPr>
        <w:t xml:space="preserve">Use </w:t>
      </w:r>
      <w:r w:rsidRPr="00DF50C1">
        <w:rPr>
          <w:rFonts w:cstheme="minorHAnsi"/>
          <w:b/>
          <w:i/>
        </w:rPr>
        <w:t>Transform Cases</w:t>
      </w:r>
      <w:r w:rsidRPr="00DF50C1">
        <w:rPr>
          <w:rFonts w:cstheme="minorHAnsi"/>
        </w:rPr>
        <w:t xml:space="preserve">, which transforms all characters in a document to either lower case or upper case, respectively. </w:t>
      </w:r>
    </w:p>
    <w:p w:rsidR="009F4310" w:rsidRPr="00DF50C1" w:rsidRDefault="000229E3" w:rsidP="00D6098A">
      <w:pPr>
        <w:autoSpaceDE w:val="0"/>
        <w:autoSpaceDN w:val="0"/>
        <w:adjustRightInd w:val="0"/>
        <w:spacing w:after="0" w:line="240" w:lineRule="auto"/>
        <w:jc w:val="both"/>
        <w:rPr>
          <w:rFonts w:cstheme="minorHAnsi"/>
        </w:rPr>
      </w:pPr>
      <w:r w:rsidRPr="00DF50C1">
        <w:rPr>
          <w:rFonts w:cstheme="minorHAnsi"/>
          <w:b/>
          <w:i/>
        </w:rPr>
        <w:t xml:space="preserve">Remove Stop Word: </w:t>
      </w:r>
      <w:r w:rsidR="008B3ED9" w:rsidRPr="00DF50C1">
        <w:rPr>
          <w:rFonts w:cstheme="minorHAnsi"/>
        </w:rPr>
        <w:t>Use</w:t>
      </w:r>
      <w:r w:rsidR="008B3ED9" w:rsidRPr="00DF50C1">
        <w:rPr>
          <w:rFonts w:cstheme="minorHAnsi"/>
          <w:b/>
          <w:i/>
        </w:rPr>
        <w:t xml:space="preserve"> Filter </w:t>
      </w:r>
      <w:proofErr w:type="spellStart"/>
      <w:r w:rsidR="008B3ED9" w:rsidRPr="00DF50C1">
        <w:rPr>
          <w:rFonts w:cstheme="minorHAnsi"/>
          <w:b/>
          <w:i/>
        </w:rPr>
        <w:t>Stopwords</w:t>
      </w:r>
      <w:proofErr w:type="spellEnd"/>
      <w:r w:rsidR="008B3ED9" w:rsidRPr="00DF50C1">
        <w:rPr>
          <w:rFonts w:cstheme="minorHAnsi"/>
          <w:b/>
          <w:i/>
        </w:rPr>
        <w:t xml:space="preserve"> </w:t>
      </w:r>
      <w:r w:rsidR="008B3ED9" w:rsidRPr="00DF50C1">
        <w:rPr>
          <w:rFonts w:cstheme="minorHAnsi"/>
        </w:rPr>
        <w:t>operator</w:t>
      </w:r>
      <w:r w:rsidR="008B3ED9" w:rsidRPr="00DF50C1">
        <w:rPr>
          <w:rFonts w:cstheme="minorHAnsi"/>
          <w:b/>
          <w:i/>
        </w:rPr>
        <w:t xml:space="preserve"> </w:t>
      </w:r>
      <w:r w:rsidR="008B3ED9" w:rsidRPr="00DF50C1">
        <w:rPr>
          <w:rFonts w:cstheme="minorHAnsi"/>
        </w:rPr>
        <w:t>which</w:t>
      </w:r>
      <w:r w:rsidR="008B3ED9" w:rsidRPr="00DF50C1">
        <w:rPr>
          <w:rFonts w:cstheme="minorHAnsi"/>
          <w:b/>
          <w:i/>
        </w:rPr>
        <w:t xml:space="preserve"> </w:t>
      </w:r>
      <w:r w:rsidR="008B3ED9" w:rsidRPr="00DF50C1">
        <w:rPr>
          <w:rFonts w:cstheme="minorHAnsi"/>
        </w:rPr>
        <w:t xml:space="preserve">filters English </w:t>
      </w:r>
      <w:proofErr w:type="spellStart"/>
      <w:r w:rsidR="008B3ED9" w:rsidRPr="00DF50C1">
        <w:rPr>
          <w:rFonts w:cstheme="minorHAnsi"/>
        </w:rPr>
        <w:t>stopwords</w:t>
      </w:r>
      <w:proofErr w:type="spellEnd"/>
      <w:r w:rsidR="008B3ED9" w:rsidRPr="00DF50C1">
        <w:rPr>
          <w:rFonts w:cstheme="minorHAnsi"/>
        </w:rPr>
        <w:t xml:space="preserve"> from a document by removing every token which equals a </w:t>
      </w:r>
      <w:proofErr w:type="spellStart"/>
      <w:r w:rsidR="008B3ED9" w:rsidRPr="00DF50C1">
        <w:rPr>
          <w:rFonts w:cstheme="minorHAnsi"/>
        </w:rPr>
        <w:t>stopword</w:t>
      </w:r>
      <w:proofErr w:type="spellEnd"/>
      <w:r w:rsidR="008B3ED9" w:rsidRPr="00DF50C1">
        <w:rPr>
          <w:rFonts w:cstheme="minorHAnsi"/>
        </w:rPr>
        <w:t xml:space="preserve"> from the built-in </w:t>
      </w:r>
      <w:proofErr w:type="spellStart"/>
      <w:r w:rsidR="008B3ED9" w:rsidRPr="00DF50C1">
        <w:rPr>
          <w:rFonts w:cstheme="minorHAnsi"/>
        </w:rPr>
        <w:t>stopword</w:t>
      </w:r>
      <w:proofErr w:type="spellEnd"/>
      <w:r w:rsidR="008B3ED9" w:rsidRPr="00DF50C1">
        <w:rPr>
          <w:rFonts w:cstheme="minorHAnsi"/>
        </w:rPr>
        <w:t xml:space="preserve"> list. Please note that, for this operator to work properly, every token should represent a single English word only. To obtain a document with each token representing a single word, you may tokenize a document by applying the Tokenize operator beforehand. </w:t>
      </w:r>
    </w:p>
    <w:p w:rsidR="009F4310" w:rsidRPr="00DF50C1" w:rsidRDefault="00612409" w:rsidP="00D6098A">
      <w:pPr>
        <w:autoSpaceDE w:val="0"/>
        <w:autoSpaceDN w:val="0"/>
        <w:adjustRightInd w:val="0"/>
        <w:spacing w:after="0" w:line="240" w:lineRule="auto"/>
        <w:jc w:val="both"/>
        <w:rPr>
          <w:rFonts w:cstheme="minorHAnsi"/>
        </w:rPr>
      </w:pPr>
      <w:r w:rsidRPr="00DF50C1">
        <w:rPr>
          <w:rFonts w:cstheme="minorHAnsi"/>
          <w:b/>
          <w:i/>
        </w:rPr>
        <w:t>Stemming Words</w:t>
      </w:r>
      <w:r w:rsidR="000542BC" w:rsidRPr="00DF50C1">
        <w:rPr>
          <w:rFonts w:cstheme="minorHAnsi"/>
          <w:b/>
          <w:i/>
        </w:rPr>
        <w:t>:</w:t>
      </w:r>
      <w:r w:rsidR="00FB423F" w:rsidRPr="00DF50C1">
        <w:rPr>
          <w:rFonts w:cstheme="minorHAnsi"/>
          <w:b/>
          <w:i/>
        </w:rPr>
        <w:t xml:space="preserve"> </w:t>
      </w:r>
      <w:r w:rsidR="00FB423F" w:rsidRPr="00DF50C1">
        <w:rPr>
          <w:rFonts w:cstheme="minorHAnsi"/>
        </w:rPr>
        <w:t>Should \organize", \organizes", and \organized" be counted as the same word? This is usually a good idea in most text mining processes.</w:t>
      </w:r>
      <w:r w:rsidR="000542BC" w:rsidRPr="00DF50C1">
        <w:rPr>
          <w:rFonts w:cstheme="minorHAnsi"/>
          <w:b/>
          <w:i/>
        </w:rPr>
        <w:t xml:space="preserve"> </w:t>
      </w:r>
      <w:r w:rsidR="000542BC" w:rsidRPr="00DF50C1">
        <w:rPr>
          <w:rFonts w:cstheme="minorHAnsi"/>
        </w:rPr>
        <w:t>In many applications, words need to be stemmed to retrieve their radicals, so that various forms derived from a stem would be taken as the sam</w:t>
      </w:r>
      <w:r w:rsidR="009F4310" w:rsidRPr="00DF50C1">
        <w:rPr>
          <w:rFonts w:cstheme="minorHAnsi"/>
        </w:rPr>
        <w:t xml:space="preserve">e when counting word frequency. </w:t>
      </w:r>
      <w:r w:rsidR="000542BC" w:rsidRPr="00DF50C1">
        <w:rPr>
          <w:rFonts w:cstheme="minorHAnsi"/>
        </w:rPr>
        <w:t xml:space="preserve">Word stemming can be done with the various stemming algorithm for different languages </w:t>
      </w:r>
      <w:r w:rsidR="00902A82" w:rsidRPr="00DF50C1">
        <w:rPr>
          <w:rFonts w:cstheme="minorHAnsi"/>
        </w:rPr>
        <w:t xml:space="preserve">such as </w:t>
      </w:r>
      <w:r w:rsidR="000542BC" w:rsidRPr="00DF50C1">
        <w:rPr>
          <w:rFonts w:cstheme="minorHAnsi"/>
        </w:rPr>
        <w:t>snowball stemmer,</w:t>
      </w:r>
      <w:r w:rsidR="00902A82" w:rsidRPr="00DF50C1">
        <w:rPr>
          <w:rFonts w:cstheme="minorHAnsi"/>
        </w:rPr>
        <w:t xml:space="preserve"> porter stemmer etc. </w:t>
      </w:r>
      <w:r w:rsidR="009F4310" w:rsidRPr="00DF50C1">
        <w:rPr>
          <w:rFonts w:cstheme="minorHAnsi"/>
        </w:rPr>
        <w:t xml:space="preserve"> You can use the </w:t>
      </w:r>
      <w:r w:rsidR="009F4310" w:rsidRPr="00DF50C1">
        <w:rPr>
          <w:rFonts w:cstheme="minorHAnsi"/>
          <w:b/>
          <w:i/>
        </w:rPr>
        <w:t>Stem (Porter)</w:t>
      </w:r>
      <w:r w:rsidR="009F4310" w:rsidRPr="00DF50C1">
        <w:rPr>
          <w:rFonts w:cstheme="minorHAnsi"/>
        </w:rPr>
        <w:t xml:space="preserve"> operator to intelligently strip the suffixes of words. The stem operators put all words into lower case.</w:t>
      </w:r>
    </w:p>
    <w:p w:rsidR="00FB423F" w:rsidRPr="00DF50C1" w:rsidRDefault="00FB3D43" w:rsidP="00D6098A">
      <w:pPr>
        <w:autoSpaceDE w:val="0"/>
        <w:autoSpaceDN w:val="0"/>
        <w:adjustRightInd w:val="0"/>
        <w:spacing w:after="0" w:line="240" w:lineRule="auto"/>
        <w:jc w:val="both"/>
        <w:rPr>
          <w:rFonts w:cstheme="minorHAnsi"/>
        </w:rPr>
      </w:pPr>
      <w:r w:rsidRPr="00DF50C1">
        <w:rPr>
          <w:rFonts w:cstheme="minorHAnsi"/>
          <w:b/>
          <w:i/>
        </w:rPr>
        <w:lastRenderedPageBreak/>
        <w:t>Find Phrase in document</w:t>
      </w:r>
      <w:r w:rsidR="00FB423F" w:rsidRPr="00DF50C1">
        <w:rPr>
          <w:rFonts w:cstheme="minorHAnsi"/>
        </w:rPr>
        <w:t xml:space="preserve">: Should short sentence fragments be counted as distinct items? For example, along with individually using “quick", “brown", and “fox", we could include the fragment “quick brown fox", and count that as its own attribute. Perhaps the fragment is a better predictor than the individual words. You can use the </w:t>
      </w:r>
      <w:r w:rsidR="00FB423F" w:rsidRPr="00DF50C1">
        <w:rPr>
          <w:rFonts w:cstheme="minorHAnsi"/>
          <w:b/>
          <w:i/>
        </w:rPr>
        <w:t>Generate N-Grams</w:t>
      </w:r>
      <w:r w:rsidR="00FB423F" w:rsidRPr="00DF50C1">
        <w:rPr>
          <w:rFonts w:cstheme="minorHAnsi"/>
        </w:rPr>
        <w:t xml:space="preserve"> (Terms) operator to do this.</w:t>
      </w:r>
    </w:p>
    <w:p w:rsidR="00DD0C28" w:rsidRPr="00DF50C1" w:rsidRDefault="00461D28" w:rsidP="00D6098A">
      <w:pPr>
        <w:autoSpaceDE w:val="0"/>
        <w:autoSpaceDN w:val="0"/>
        <w:adjustRightInd w:val="0"/>
        <w:spacing w:after="0" w:line="240" w:lineRule="auto"/>
        <w:jc w:val="both"/>
        <w:rPr>
          <w:rFonts w:cstheme="minorHAnsi"/>
        </w:rPr>
      </w:pPr>
      <w:r w:rsidRPr="00DF50C1">
        <w:rPr>
          <w:rFonts w:cstheme="minorHAnsi"/>
          <w:b/>
          <w:i/>
        </w:rPr>
        <w:t>Others:</w:t>
      </w:r>
      <w:r w:rsidRPr="00DF50C1">
        <w:rPr>
          <w:rFonts w:cstheme="minorHAnsi"/>
        </w:rPr>
        <w:t xml:space="preserve"> </w:t>
      </w:r>
      <w:r w:rsidR="000542BC" w:rsidRPr="00DF50C1">
        <w:rPr>
          <w:rFonts w:cstheme="minorHAnsi"/>
        </w:rPr>
        <w:t xml:space="preserve"> </w:t>
      </w:r>
      <w:r w:rsidRPr="00DF50C1">
        <w:rPr>
          <w:rFonts w:cstheme="minorHAnsi"/>
        </w:rPr>
        <w:t>Range of other transformation can be used based on objective in hand.</w:t>
      </w:r>
    </w:p>
    <w:p w:rsidR="009F4310" w:rsidRPr="009F4310" w:rsidRDefault="0003787C" w:rsidP="00DF50C1">
      <w:pPr>
        <w:pStyle w:val="Heading2"/>
        <w:rPr>
          <w:rFonts w:asciiTheme="minorHAnsi" w:hAnsiTheme="minorHAnsi" w:cstheme="minorBidi"/>
          <w:sz w:val="22"/>
          <w:szCs w:val="22"/>
        </w:rPr>
      </w:pPr>
      <w:r w:rsidRPr="00DF50C1">
        <w:t>Generate</w:t>
      </w:r>
      <w:r w:rsidR="00461D28" w:rsidRPr="00DF50C1">
        <w:t xml:space="preserve"> Term Document Matrix</w:t>
      </w:r>
      <w:r w:rsidR="00140145">
        <w:t xml:space="preserve"> [Indexing]</w:t>
      </w:r>
    </w:p>
    <w:p w:rsidR="00140145" w:rsidRPr="00A710C7" w:rsidRDefault="00382C33" w:rsidP="00A710C7">
      <w:pPr>
        <w:autoSpaceDE w:val="0"/>
        <w:autoSpaceDN w:val="0"/>
        <w:adjustRightInd w:val="0"/>
        <w:spacing w:after="0" w:line="240" w:lineRule="auto"/>
        <w:rPr>
          <w:ins w:id="1" w:author="Dr. Shaheen" w:date="2017-01-06T13:42:00Z"/>
          <w:rFonts w:ascii="Arnhem-Blond" w:hAnsi="Arnhem-Blond" w:cs="Arnhem-Blond"/>
          <w:sz w:val="20"/>
          <w:szCs w:val="20"/>
        </w:rPr>
      </w:pPr>
      <w:r>
        <w:rPr>
          <w:rFonts w:ascii="Arnhem-Blond" w:hAnsi="Arnhem-Blond" w:cs="Arnhem-Blond"/>
          <w:sz w:val="20"/>
          <w:szCs w:val="20"/>
        </w:rPr>
        <w:t>In next step we</w:t>
      </w:r>
      <w:r w:rsidR="00140145">
        <w:rPr>
          <w:rFonts w:ascii="Arnhem-Blond" w:hAnsi="Arnhem-Blond" w:cs="Arnhem-Blond"/>
          <w:sz w:val="20"/>
          <w:szCs w:val="20"/>
        </w:rPr>
        <w:t xml:space="preserve"> generate TDM to index </w:t>
      </w:r>
      <w:r w:rsidR="00567AF1">
        <w:rPr>
          <w:rFonts w:ascii="Arnhem-Blond" w:hAnsi="Arnhem-Blond" w:cs="Arnhem-Blond"/>
          <w:sz w:val="20"/>
          <w:szCs w:val="20"/>
        </w:rPr>
        <w:t>terms</w:t>
      </w:r>
      <w:r w:rsidR="00140145">
        <w:rPr>
          <w:rFonts w:ascii="Arnhem-Blond" w:hAnsi="Arnhem-Blond" w:cs="Arnhem-Blond"/>
          <w:sz w:val="20"/>
          <w:szCs w:val="20"/>
        </w:rPr>
        <w:t xml:space="preserve"> based on a set of tokenized documents. To do this follow below steps:</w:t>
      </w:r>
    </w:p>
    <w:p w:rsidR="00CB57C2" w:rsidRDefault="009F4310" w:rsidP="00DD099D">
      <w:pPr>
        <w:pStyle w:val="ListParagraph"/>
        <w:autoSpaceDE w:val="0"/>
        <w:autoSpaceDN w:val="0"/>
        <w:adjustRightInd w:val="0"/>
        <w:spacing w:after="0" w:line="240" w:lineRule="auto"/>
        <w:ind w:left="0"/>
        <w:jc w:val="both"/>
        <w:rPr>
          <w:rFonts w:cstheme="minorHAnsi"/>
        </w:rPr>
      </w:pPr>
      <w:r w:rsidRPr="00DF50C1">
        <w:rPr>
          <w:rFonts w:cstheme="minorHAnsi"/>
        </w:rPr>
        <w:t>Go back to Process Document from Data operator by clicking the blue \up" arrow to exit the inner process.</w:t>
      </w:r>
      <w:r w:rsidR="00CB57C2">
        <w:rPr>
          <w:rFonts w:cstheme="minorHAnsi"/>
        </w:rPr>
        <w:t xml:space="preserve"> </w:t>
      </w:r>
      <w:r w:rsidR="000A44D0" w:rsidRPr="00DF50C1">
        <w:rPr>
          <w:rFonts w:cstheme="minorHAnsi"/>
        </w:rPr>
        <w:t xml:space="preserve">Check </w:t>
      </w:r>
      <w:r w:rsidR="000A44D0" w:rsidRPr="008E21A1">
        <w:rPr>
          <w:rFonts w:cstheme="minorHAnsi"/>
          <w:b/>
          <w:i/>
        </w:rPr>
        <w:t>Create Word Vector</w:t>
      </w:r>
      <w:r w:rsidR="000A44D0" w:rsidRPr="00DF50C1">
        <w:rPr>
          <w:rFonts w:cstheme="minorHAnsi"/>
        </w:rPr>
        <w:t xml:space="preserve"> option, which create a table where each document is the row and each column is a unique word in corpus. The values inside the table depend on the type of wor</w:t>
      </w:r>
      <w:r w:rsidR="00CB57C2">
        <w:rPr>
          <w:rFonts w:cstheme="minorHAnsi"/>
        </w:rPr>
        <w:t xml:space="preserve">d vector you are </w:t>
      </w:r>
      <w:r w:rsidR="00E035E5">
        <w:rPr>
          <w:rFonts w:cstheme="minorHAnsi"/>
        </w:rPr>
        <w:t>creating E.g.</w:t>
      </w:r>
      <w:r w:rsidR="00CB57C2">
        <w:rPr>
          <w:rFonts w:cstheme="minorHAnsi"/>
        </w:rPr>
        <w:t>:</w:t>
      </w:r>
    </w:p>
    <w:p w:rsidR="00CB57C2" w:rsidRDefault="000A44D0" w:rsidP="00DD099D">
      <w:pPr>
        <w:pStyle w:val="ListParagraph"/>
        <w:autoSpaceDE w:val="0"/>
        <w:autoSpaceDN w:val="0"/>
        <w:adjustRightInd w:val="0"/>
        <w:spacing w:after="0" w:line="240" w:lineRule="auto"/>
        <w:ind w:left="0"/>
        <w:jc w:val="both"/>
        <w:rPr>
          <w:rFonts w:cstheme="minorHAnsi"/>
        </w:rPr>
      </w:pPr>
      <w:r w:rsidRPr="00DF50C1">
        <w:rPr>
          <w:rFonts w:cstheme="minorHAnsi"/>
          <w:b/>
        </w:rPr>
        <w:t>Term Occurrences</w:t>
      </w:r>
      <w:r w:rsidR="00CB57C2">
        <w:rPr>
          <w:rFonts w:cstheme="minorHAnsi"/>
        </w:rPr>
        <w:t xml:space="preserve">: </w:t>
      </w:r>
      <w:r w:rsidRPr="00DF50C1">
        <w:rPr>
          <w:rFonts w:cstheme="minorHAnsi"/>
        </w:rPr>
        <w:t xml:space="preserve">a value in a cell represents the number of times that word appeared in that document. </w:t>
      </w:r>
    </w:p>
    <w:p w:rsidR="000A44D0" w:rsidRPr="00DF50C1" w:rsidRDefault="000A44D0" w:rsidP="00DD099D">
      <w:pPr>
        <w:pStyle w:val="ListParagraph"/>
        <w:autoSpaceDE w:val="0"/>
        <w:autoSpaceDN w:val="0"/>
        <w:adjustRightInd w:val="0"/>
        <w:spacing w:after="0" w:line="240" w:lineRule="auto"/>
        <w:ind w:left="0"/>
        <w:jc w:val="both"/>
        <w:rPr>
          <w:rFonts w:cstheme="minorHAnsi"/>
        </w:rPr>
      </w:pPr>
      <w:r w:rsidRPr="00DF50C1">
        <w:rPr>
          <w:rFonts w:cstheme="minorHAnsi"/>
          <w:b/>
        </w:rPr>
        <w:t>Binary Term Occurrences</w:t>
      </w:r>
      <w:r w:rsidRPr="00DF50C1">
        <w:rPr>
          <w:rFonts w:cstheme="minorHAnsi"/>
        </w:rPr>
        <w:t xml:space="preserve">, value in the cell will be zero if the word did not appear in that document, and one if the word appeared one or more times in that document. </w:t>
      </w:r>
    </w:p>
    <w:p w:rsidR="000A44D0" w:rsidRPr="00975027" w:rsidRDefault="000A44D0" w:rsidP="00DD099D">
      <w:pPr>
        <w:pStyle w:val="ListParagraph"/>
        <w:autoSpaceDE w:val="0"/>
        <w:autoSpaceDN w:val="0"/>
        <w:adjustRightInd w:val="0"/>
        <w:spacing w:after="0" w:line="240" w:lineRule="auto"/>
        <w:ind w:left="0"/>
        <w:jc w:val="both"/>
        <w:rPr>
          <w:rFonts w:cstheme="minorHAnsi"/>
        </w:rPr>
      </w:pPr>
      <w:r w:rsidRPr="00DF50C1">
        <w:rPr>
          <w:rFonts w:cstheme="minorHAnsi"/>
          <w:b/>
        </w:rPr>
        <w:t>Term Frequency:</w:t>
      </w:r>
      <w:r w:rsidR="00975027">
        <w:rPr>
          <w:rFonts w:cstheme="minorHAnsi"/>
          <w:b/>
        </w:rPr>
        <w:t xml:space="preserve"> </w:t>
      </w:r>
      <w:r w:rsidR="00CB57C2" w:rsidRPr="00CB57C2">
        <w:rPr>
          <w:rFonts w:cstheme="minorHAnsi"/>
        </w:rPr>
        <w:t>Value is based on the normalized number of occurrences of term in document.</w:t>
      </w:r>
    </w:p>
    <w:p w:rsidR="00C33C84" w:rsidRDefault="000A44D0" w:rsidP="00DD099D">
      <w:pPr>
        <w:pStyle w:val="ListParagraph"/>
        <w:autoSpaceDE w:val="0"/>
        <w:autoSpaceDN w:val="0"/>
        <w:adjustRightInd w:val="0"/>
        <w:spacing w:after="0" w:line="240" w:lineRule="auto"/>
        <w:ind w:left="0"/>
        <w:jc w:val="both"/>
        <w:rPr>
          <w:rFonts w:cstheme="minorHAnsi"/>
          <w:b/>
        </w:rPr>
      </w:pPr>
      <w:r w:rsidRPr="00DF50C1">
        <w:rPr>
          <w:rFonts w:cstheme="minorHAnsi"/>
          <w:b/>
        </w:rPr>
        <w:t>TF-IDF:</w:t>
      </w:r>
      <w:r w:rsidR="00C33C84">
        <w:rPr>
          <w:rFonts w:cstheme="minorHAnsi"/>
          <w:b/>
        </w:rPr>
        <w:t xml:space="preserve"> </w:t>
      </w:r>
      <w:r w:rsidR="00C33C84">
        <w:t>C</w:t>
      </w:r>
      <w:r w:rsidR="00C33C84" w:rsidRPr="00C33C84">
        <w:t xml:space="preserve">alculated by </w:t>
      </w:r>
      <w:r w:rsidR="00C33C84">
        <w:t>using the product of term frequency and inverse document frequency (IDF = # documents in the collection / # documents that contain the feature)</w:t>
      </w:r>
      <w:r w:rsidRPr="00DF50C1">
        <w:rPr>
          <w:rFonts w:cstheme="minorHAnsi"/>
          <w:b/>
        </w:rPr>
        <w:t xml:space="preserve"> </w:t>
      </w:r>
      <w:r w:rsidR="00CB57C2">
        <w:rPr>
          <w:rFonts w:cstheme="minorHAnsi"/>
          <w:b/>
        </w:rPr>
        <w:t xml:space="preserve"> </w:t>
      </w:r>
    </w:p>
    <w:p w:rsidR="004C1022" w:rsidRDefault="004C1022" w:rsidP="004C1022">
      <w:pPr>
        <w:pStyle w:val="ListParagraph"/>
        <w:autoSpaceDE w:val="0"/>
        <w:autoSpaceDN w:val="0"/>
        <w:adjustRightInd w:val="0"/>
        <w:spacing w:after="0" w:line="240" w:lineRule="auto"/>
        <w:ind w:left="0"/>
        <w:rPr>
          <w:rFonts w:cstheme="minorHAnsi"/>
        </w:rPr>
      </w:pPr>
    </w:p>
    <w:p w:rsidR="004C1022" w:rsidRDefault="004C1022" w:rsidP="004C1022">
      <w:pPr>
        <w:pStyle w:val="ListParagraph"/>
        <w:autoSpaceDE w:val="0"/>
        <w:autoSpaceDN w:val="0"/>
        <w:adjustRightInd w:val="0"/>
        <w:spacing w:after="0" w:line="240" w:lineRule="auto"/>
        <w:ind w:left="0"/>
        <w:rPr>
          <w:rFonts w:cstheme="minorHAnsi"/>
          <w:b/>
        </w:rPr>
      </w:pPr>
      <w:r w:rsidRPr="004C1022">
        <w:rPr>
          <w:rFonts w:cstheme="minorHAnsi"/>
        </w:rPr>
        <w:t xml:space="preserve">This process is also called </w:t>
      </w:r>
      <w:r w:rsidRPr="004C1022">
        <w:rPr>
          <w:rFonts w:cstheme="minorHAnsi"/>
          <w:b/>
          <w:i/>
        </w:rPr>
        <w:t>feature generation</w:t>
      </w:r>
      <w:r w:rsidRPr="004C1022">
        <w:rPr>
          <w:rFonts w:cstheme="minorHAnsi"/>
        </w:rPr>
        <w:t>. It defines the building blocks</w:t>
      </w:r>
      <w:r>
        <w:rPr>
          <w:rFonts w:cstheme="minorHAnsi"/>
        </w:rPr>
        <w:t xml:space="preserve"> </w:t>
      </w:r>
      <w:r w:rsidRPr="004C1022">
        <w:rPr>
          <w:rFonts w:cstheme="minorHAnsi"/>
        </w:rPr>
        <w:t xml:space="preserve">of document objects and gives </w:t>
      </w:r>
      <w:r w:rsidR="00A710C7">
        <w:rPr>
          <w:rFonts w:cstheme="minorHAnsi"/>
        </w:rPr>
        <w:t>a</w:t>
      </w:r>
      <w:r w:rsidRPr="004C1022">
        <w:rPr>
          <w:rFonts w:cstheme="minorHAnsi"/>
        </w:rPr>
        <w:t xml:space="preserve"> meaningful ways to compare them.</w:t>
      </w:r>
    </w:p>
    <w:p w:rsidR="00461D28" w:rsidRPr="000A44D0" w:rsidRDefault="00A424F4" w:rsidP="00DF50C1">
      <w:pPr>
        <w:pStyle w:val="Heading1"/>
      </w:pPr>
      <w:r>
        <w:t>Apply Descriptive and Predictive</w:t>
      </w:r>
      <w:r w:rsidR="00DF50C1">
        <w:t xml:space="preserve"> Analytic</w:t>
      </w:r>
      <w:r>
        <w:t xml:space="preserve"> Techniques </w:t>
      </w:r>
    </w:p>
    <w:p w:rsidR="00927531" w:rsidRPr="00A710C7" w:rsidRDefault="004C1022" w:rsidP="004C1022">
      <w:pPr>
        <w:pStyle w:val="ListParagraph"/>
        <w:autoSpaceDE w:val="0"/>
        <w:autoSpaceDN w:val="0"/>
        <w:adjustRightInd w:val="0"/>
        <w:spacing w:after="0" w:line="240" w:lineRule="auto"/>
        <w:ind w:left="0"/>
        <w:rPr>
          <w:rFonts w:cstheme="minorHAnsi"/>
        </w:rPr>
      </w:pPr>
      <w:r w:rsidRPr="004C1022">
        <w:rPr>
          <w:rFonts w:cstheme="minorHAnsi"/>
        </w:rPr>
        <w:t>Once</w:t>
      </w:r>
      <w:r w:rsidR="007F2810">
        <w:rPr>
          <w:rFonts w:cstheme="minorHAnsi"/>
        </w:rPr>
        <w:t xml:space="preserve"> </w:t>
      </w:r>
      <w:r w:rsidRPr="004C1022">
        <w:rPr>
          <w:rFonts w:cstheme="minorHAnsi"/>
        </w:rPr>
        <w:t>we define how to conceptualize documents</w:t>
      </w:r>
      <w:r w:rsidR="007F2810">
        <w:rPr>
          <w:rFonts w:cstheme="minorHAnsi"/>
        </w:rPr>
        <w:t xml:space="preserve"> in previous step</w:t>
      </w:r>
      <w:r w:rsidRPr="004C1022">
        <w:rPr>
          <w:rFonts w:cstheme="minorHAnsi"/>
        </w:rPr>
        <w:t>, we can index them, cluster them,</w:t>
      </w:r>
      <w:r w:rsidR="007F2810">
        <w:rPr>
          <w:rFonts w:cstheme="minorHAnsi"/>
        </w:rPr>
        <w:t xml:space="preserve"> </w:t>
      </w:r>
      <w:r w:rsidRPr="004C1022">
        <w:rPr>
          <w:rFonts w:cstheme="minorHAnsi"/>
        </w:rPr>
        <w:t xml:space="preserve">and classify them, among many other text mining tasks. </w:t>
      </w:r>
      <w:r w:rsidR="00927531">
        <w:rPr>
          <w:rFonts w:cstheme="minorHAnsi"/>
        </w:rPr>
        <w:t xml:space="preserve"> </w:t>
      </w:r>
    </w:p>
    <w:p w:rsidR="005A0E03" w:rsidRDefault="00590C5C" w:rsidP="00DF50C1">
      <w:pPr>
        <w:pStyle w:val="Heading1"/>
      </w:pPr>
      <w:r>
        <w:t xml:space="preserve">Experimental Results and Model </w:t>
      </w:r>
      <w:r w:rsidR="00600BE2">
        <w:t>Evaluation</w:t>
      </w:r>
      <w:r w:rsidR="009C3DEB">
        <w:t xml:space="preserve"> </w:t>
      </w:r>
    </w:p>
    <w:p w:rsidR="00590C5C" w:rsidRDefault="00590C5C" w:rsidP="00590C5C">
      <w:pPr>
        <w:autoSpaceDE w:val="0"/>
        <w:autoSpaceDN w:val="0"/>
        <w:adjustRightInd w:val="0"/>
        <w:spacing w:after="0" w:line="240" w:lineRule="auto"/>
        <w:jc w:val="both"/>
        <w:rPr>
          <w:rFonts w:cstheme="minorHAnsi"/>
        </w:rPr>
      </w:pPr>
      <w:r>
        <w:rPr>
          <w:rFonts w:cstheme="minorHAnsi"/>
        </w:rPr>
        <w:t>Explain what dataset was used, how many experiments were conducted? how many documents (example set) were used to trained model, how many to test model. What is the accuracy of model, e.g. how many documents were correctly classified/grouped (</w:t>
      </w:r>
      <w:r>
        <w:t>(e.g.  in case of clustering a match was found between the manually generated clusters and the automatic clusters).</w:t>
      </w:r>
      <w:r>
        <w:rPr>
          <w:rFonts w:cstheme="minorHAnsi"/>
        </w:rPr>
        <w:t xml:space="preserve"> </w:t>
      </w:r>
    </w:p>
    <w:p w:rsidR="00DA244D" w:rsidRPr="002270C5" w:rsidRDefault="002270C5" w:rsidP="00590C5C">
      <w:pPr>
        <w:autoSpaceDE w:val="0"/>
        <w:autoSpaceDN w:val="0"/>
        <w:adjustRightInd w:val="0"/>
        <w:spacing w:after="0" w:line="240" w:lineRule="auto"/>
        <w:jc w:val="both"/>
        <w:rPr>
          <w:rFonts w:cstheme="minorHAnsi"/>
        </w:rPr>
      </w:pPr>
      <w:r w:rsidRPr="002270C5">
        <w:rPr>
          <w:rFonts w:cstheme="minorHAnsi"/>
        </w:rPr>
        <w:t>To</w:t>
      </w:r>
      <w:r w:rsidR="00DA244D" w:rsidRPr="002270C5">
        <w:rPr>
          <w:rFonts w:cstheme="minorHAnsi"/>
        </w:rPr>
        <w:t xml:space="preserve"> decide whether a </w:t>
      </w:r>
      <w:r w:rsidR="000E24EC" w:rsidRPr="002270C5">
        <w:rPr>
          <w:rFonts w:cstheme="minorHAnsi"/>
        </w:rPr>
        <w:t>model</w:t>
      </w:r>
      <w:r w:rsidR="00DA244D" w:rsidRPr="002270C5">
        <w:rPr>
          <w:rFonts w:cstheme="minorHAnsi"/>
        </w:rPr>
        <w:t xml:space="preserve"> is accurately capturing a pattern, </w:t>
      </w:r>
      <w:r w:rsidR="00590C5C">
        <w:rPr>
          <w:rFonts w:cstheme="minorHAnsi"/>
        </w:rPr>
        <w:t>evaluate model</w:t>
      </w:r>
      <w:r w:rsidR="000E24EC" w:rsidRPr="002270C5">
        <w:rPr>
          <w:rFonts w:cstheme="minorHAnsi"/>
        </w:rPr>
        <w:t xml:space="preserve"> by using </w:t>
      </w:r>
      <w:r w:rsidR="000E24EC" w:rsidRPr="00007E85">
        <w:rPr>
          <w:rFonts w:cstheme="minorHAnsi"/>
          <w:b/>
        </w:rPr>
        <w:t>Accuracy, precision</w:t>
      </w:r>
      <w:r w:rsidRPr="00007E85">
        <w:rPr>
          <w:rFonts w:cstheme="minorHAnsi"/>
          <w:b/>
        </w:rPr>
        <w:t xml:space="preserve"> and recall</w:t>
      </w:r>
      <w:r w:rsidR="00590C5C">
        <w:rPr>
          <w:rFonts w:cstheme="minorHAnsi"/>
          <w:b/>
        </w:rPr>
        <w:t xml:space="preserve"> </w:t>
      </w:r>
      <w:r w:rsidR="00590C5C" w:rsidRPr="00590C5C">
        <w:rPr>
          <w:rFonts w:cstheme="minorHAnsi"/>
        </w:rPr>
        <w:t>matrix</w:t>
      </w:r>
      <w:r w:rsidRPr="002270C5">
        <w:rPr>
          <w:rFonts w:cstheme="minorHAnsi"/>
        </w:rPr>
        <w:t xml:space="preserve">. Try out different technique and compare result based on Accuracy, precision and recall.  </w:t>
      </w:r>
    </w:p>
    <w:p w:rsidR="007E248F" w:rsidRPr="009119E7" w:rsidRDefault="00D5281D" w:rsidP="00DA0A5D">
      <w:pPr>
        <w:pStyle w:val="Heading1"/>
        <w:rPr>
          <w:b/>
          <w:sz w:val="36"/>
        </w:rPr>
      </w:pPr>
      <w:r>
        <w:rPr>
          <w:b/>
          <w:sz w:val="36"/>
        </w:rPr>
        <w:t>Practice</w:t>
      </w:r>
      <w:r w:rsidR="00DA0A5D">
        <w:rPr>
          <w:b/>
          <w:sz w:val="36"/>
        </w:rPr>
        <w:t xml:space="preserve"> Exercises</w:t>
      </w:r>
    </w:p>
    <w:p w:rsidR="009F51AE" w:rsidRPr="00461590" w:rsidRDefault="009F51AE" w:rsidP="00655586">
      <w:pPr>
        <w:pStyle w:val="Heading2"/>
      </w:pPr>
      <w:r>
        <w:t>Automatic Document Classification</w:t>
      </w:r>
    </w:p>
    <w:p w:rsidR="009F51AE" w:rsidRDefault="008B5299" w:rsidP="009F51AE">
      <w:pPr>
        <w:autoSpaceDE w:val="0"/>
        <w:autoSpaceDN w:val="0"/>
        <w:adjustRightInd w:val="0"/>
        <w:spacing w:after="0" w:line="240" w:lineRule="auto"/>
        <w:jc w:val="both"/>
        <w:rPr>
          <w:rFonts w:cstheme="minorHAnsi"/>
        </w:rPr>
      </w:pPr>
      <w:r>
        <w:rPr>
          <w:rFonts w:cstheme="minorHAnsi"/>
        </w:rPr>
        <w:t xml:space="preserve">The aim of </w:t>
      </w:r>
      <w:r w:rsidR="009F51AE" w:rsidRPr="009F51AE">
        <w:rPr>
          <w:rFonts w:cstheme="minorHAnsi"/>
        </w:rPr>
        <w:t xml:space="preserve">classifying </w:t>
      </w:r>
      <w:r w:rsidR="009F51AE">
        <w:rPr>
          <w:rFonts w:cstheme="minorHAnsi"/>
        </w:rPr>
        <w:t>documents</w:t>
      </w:r>
      <w:r>
        <w:rPr>
          <w:rFonts w:cstheme="minorHAnsi"/>
        </w:rPr>
        <w:t xml:space="preserve"> is </w:t>
      </w:r>
      <w:r w:rsidR="009F51AE" w:rsidRPr="009F51AE">
        <w:rPr>
          <w:rFonts w:cstheme="minorHAnsi"/>
        </w:rPr>
        <w:t xml:space="preserve">to assign one or more </w:t>
      </w:r>
      <w:r w:rsidR="00A510B1">
        <w:rPr>
          <w:rFonts w:cstheme="minorHAnsi"/>
        </w:rPr>
        <w:t>category</w:t>
      </w:r>
      <w:r w:rsidR="009F51AE" w:rsidRPr="009F51AE">
        <w:rPr>
          <w:rFonts w:cstheme="minorHAnsi"/>
        </w:rPr>
        <w:t xml:space="preserve"> or </w:t>
      </w:r>
      <w:r w:rsidR="00A510B1">
        <w:rPr>
          <w:rFonts w:cstheme="minorHAnsi"/>
        </w:rPr>
        <w:t>labels</w:t>
      </w:r>
      <w:r w:rsidR="009F51AE" w:rsidRPr="009F51AE">
        <w:rPr>
          <w:rFonts w:cstheme="minorHAnsi"/>
        </w:rPr>
        <w:t xml:space="preserve"> to a document, making it easier to manage and sort. </w:t>
      </w:r>
    </w:p>
    <w:p w:rsidR="00B06737" w:rsidRDefault="009F51AE" w:rsidP="009F51AE">
      <w:pPr>
        <w:autoSpaceDE w:val="0"/>
        <w:autoSpaceDN w:val="0"/>
        <w:adjustRightInd w:val="0"/>
        <w:spacing w:after="0" w:line="240" w:lineRule="auto"/>
        <w:jc w:val="both"/>
        <w:rPr>
          <w:rFonts w:cstheme="minorHAnsi"/>
        </w:rPr>
      </w:pPr>
      <w:r>
        <w:rPr>
          <w:rFonts w:cstheme="minorHAnsi"/>
        </w:rPr>
        <w:t>To classify document, collect set of text document, convert</w:t>
      </w:r>
      <w:r w:rsidR="00154AE8">
        <w:rPr>
          <w:rFonts w:cstheme="minorHAnsi"/>
        </w:rPr>
        <w:t xml:space="preserve"> them </w:t>
      </w:r>
      <w:r>
        <w:rPr>
          <w:rFonts w:cstheme="minorHAnsi"/>
        </w:rPr>
        <w:t>into Term Document Matrix (TDM) by using any word vector (term frequency, term occurrence, TF-IDF, binary term occurrence).</w:t>
      </w:r>
      <w:r w:rsidR="00B06737">
        <w:rPr>
          <w:rFonts w:cstheme="minorHAnsi"/>
        </w:rPr>
        <w:t xml:space="preserve"> Try out different clustering algorithm</w:t>
      </w:r>
      <w:r w:rsidR="004550F4">
        <w:rPr>
          <w:rFonts w:cstheme="minorHAnsi"/>
        </w:rPr>
        <w:t xml:space="preserve"> (K mean</w:t>
      </w:r>
      <w:r w:rsidR="002C7938">
        <w:rPr>
          <w:rFonts w:cstheme="minorHAnsi"/>
        </w:rPr>
        <w:t>, DBSCAN</w:t>
      </w:r>
      <w:r w:rsidR="004550F4">
        <w:rPr>
          <w:rFonts w:cstheme="minorHAnsi"/>
        </w:rPr>
        <w:t xml:space="preserve"> etc.</w:t>
      </w:r>
      <w:r w:rsidR="002C7938">
        <w:rPr>
          <w:rFonts w:cstheme="minorHAnsi"/>
        </w:rPr>
        <w:t>)</w:t>
      </w:r>
      <w:r w:rsidR="00B06737">
        <w:rPr>
          <w:rFonts w:cstheme="minorHAnsi"/>
        </w:rPr>
        <w:t xml:space="preserve"> to </w:t>
      </w:r>
      <w:r w:rsidR="00060DA2">
        <w:rPr>
          <w:rFonts w:cstheme="minorHAnsi"/>
        </w:rPr>
        <w:t>identify</w:t>
      </w:r>
      <w:r w:rsidR="0014386A">
        <w:rPr>
          <w:rFonts w:cstheme="minorHAnsi"/>
        </w:rPr>
        <w:t xml:space="preserve"> clusters of </w:t>
      </w:r>
      <w:r w:rsidR="00060DA2">
        <w:rPr>
          <w:rFonts w:cstheme="minorHAnsi"/>
        </w:rPr>
        <w:t xml:space="preserve">document that occurs in </w:t>
      </w:r>
      <w:r w:rsidR="0055503D">
        <w:rPr>
          <w:rFonts w:cstheme="minorHAnsi"/>
        </w:rPr>
        <w:t>similar</w:t>
      </w:r>
      <w:r w:rsidR="00060DA2">
        <w:rPr>
          <w:rFonts w:cstheme="minorHAnsi"/>
        </w:rPr>
        <w:t xml:space="preserve"> context</w:t>
      </w:r>
      <w:r w:rsidR="00DF090C">
        <w:rPr>
          <w:rFonts w:cstheme="minorHAnsi"/>
        </w:rPr>
        <w:t>. You will observe number of topical clusters will created based upon similarity measure selected.</w:t>
      </w:r>
    </w:p>
    <w:p w:rsidR="009F51AE" w:rsidRDefault="00DF090C" w:rsidP="00A510B1">
      <w:pPr>
        <w:autoSpaceDE w:val="0"/>
        <w:autoSpaceDN w:val="0"/>
        <w:adjustRightInd w:val="0"/>
        <w:spacing w:after="0" w:line="240" w:lineRule="auto"/>
        <w:jc w:val="both"/>
        <w:rPr>
          <w:rFonts w:cstheme="minorHAnsi"/>
        </w:rPr>
      </w:pPr>
      <w:r>
        <w:rPr>
          <w:rFonts w:cstheme="minorHAnsi"/>
        </w:rPr>
        <w:lastRenderedPageBreak/>
        <w:t>What if you want to categorize document in</w:t>
      </w:r>
      <w:r w:rsidR="009B4A9C">
        <w:rPr>
          <w:rFonts w:cstheme="minorHAnsi"/>
        </w:rPr>
        <w:t xml:space="preserve"> a particular </w:t>
      </w:r>
      <w:r>
        <w:rPr>
          <w:rFonts w:cstheme="minorHAnsi"/>
        </w:rPr>
        <w:t>way according to set of predefined categories such as technology, sport, entertainment etc. To categorized document into predefined category you can</w:t>
      </w:r>
      <w:r w:rsidR="0055503D">
        <w:rPr>
          <w:rFonts w:cstheme="minorHAnsi"/>
        </w:rPr>
        <w:t xml:space="preserve"> use classification algorithm</w:t>
      </w:r>
      <w:r w:rsidR="002C7938">
        <w:rPr>
          <w:rFonts w:cstheme="minorHAnsi"/>
        </w:rPr>
        <w:t xml:space="preserve"> (KNN, SVM, </w:t>
      </w:r>
      <w:r w:rsidR="002C7938" w:rsidRPr="00A02AC4">
        <w:rPr>
          <w:rFonts w:cstheme="minorHAnsi"/>
        </w:rPr>
        <w:t>naive Bayes</w:t>
      </w:r>
      <w:r w:rsidR="002C7938">
        <w:rPr>
          <w:rFonts w:cstheme="minorHAnsi"/>
        </w:rPr>
        <w:t>, Decision tree etc.)</w:t>
      </w:r>
      <w:r w:rsidR="0055503D">
        <w:rPr>
          <w:rFonts w:cstheme="minorHAnsi"/>
        </w:rPr>
        <w:t xml:space="preserve"> to automatically classify document into set of predefined document </w:t>
      </w:r>
      <w:r w:rsidR="00A510B1">
        <w:rPr>
          <w:rFonts w:cstheme="minorHAnsi"/>
        </w:rPr>
        <w:t>categories</w:t>
      </w:r>
      <w:r w:rsidR="0055503D">
        <w:rPr>
          <w:rFonts w:cstheme="minorHAnsi"/>
        </w:rPr>
        <w:t xml:space="preserve">. In this </w:t>
      </w:r>
      <w:r w:rsidR="002C7938">
        <w:rPr>
          <w:rFonts w:cstheme="minorHAnsi"/>
        </w:rPr>
        <w:t>case,</w:t>
      </w:r>
      <w:r w:rsidR="0055503D">
        <w:rPr>
          <w:rFonts w:cstheme="minorHAnsi"/>
        </w:rPr>
        <w:t xml:space="preserve"> you </w:t>
      </w:r>
      <w:r w:rsidR="002C7938">
        <w:rPr>
          <w:rFonts w:cstheme="minorHAnsi"/>
        </w:rPr>
        <w:t>must</w:t>
      </w:r>
      <w:r w:rsidR="0055503D">
        <w:rPr>
          <w:rFonts w:cstheme="minorHAnsi"/>
        </w:rPr>
        <w:t xml:space="preserve"> prepare dataset where each </w:t>
      </w:r>
      <w:r w:rsidR="00A510B1">
        <w:rPr>
          <w:rFonts w:cstheme="minorHAnsi"/>
        </w:rPr>
        <w:t>category</w:t>
      </w:r>
      <w:r w:rsidR="0055503D">
        <w:rPr>
          <w:rFonts w:cstheme="minorHAnsi"/>
        </w:rPr>
        <w:t xml:space="preserve"> has given label </w:t>
      </w:r>
      <w:r w:rsidR="00A510B1">
        <w:rPr>
          <w:rFonts w:cstheme="minorHAnsi"/>
        </w:rPr>
        <w:t>such as Business, F</w:t>
      </w:r>
      <w:r w:rsidR="0055503D">
        <w:rPr>
          <w:rFonts w:cstheme="minorHAnsi"/>
        </w:rPr>
        <w:t>inance</w:t>
      </w:r>
      <w:r w:rsidR="00A510B1">
        <w:rPr>
          <w:rFonts w:cstheme="minorHAnsi"/>
        </w:rPr>
        <w:t>, Sport</w:t>
      </w:r>
      <w:r w:rsidR="0055503D">
        <w:rPr>
          <w:rFonts w:cstheme="minorHAnsi"/>
        </w:rPr>
        <w:t xml:space="preserve"> etc</w:t>
      </w:r>
      <w:r w:rsidR="002C7938">
        <w:rPr>
          <w:rFonts w:cstheme="minorHAnsi"/>
        </w:rPr>
        <w:t>. called training data</w:t>
      </w:r>
      <w:r w:rsidR="00A510B1">
        <w:rPr>
          <w:rFonts w:cstheme="minorHAnsi"/>
        </w:rPr>
        <w:t>set</w:t>
      </w:r>
      <w:r w:rsidR="002C7938">
        <w:rPr>
          <w:rFonts w:cstheme="minorHAnsi"/>
        </w:rPr>
        <w:t xml:space="preserve"> and train the classifier model on training dataset. Then Test the model on unlabeled dataset called test data</w:t>
      </w:r>
      <w:r w:rsidR="00A510B1">
        <w:rPr>
          <w:rFonts w:cstheme="minorHAnsi"/>
        </w:rPr>
        <w:t>set</w:t>
      </w:r>
      <w:r w:rsidR="002C7938">
        <w:rPr>
          <w:rFonts w:cstheme="minorHAnsi"/>
        </w:rPr>
        <w:t xml:space="preserve"> to identify how correctly it</w:t>
      </w:r>
      <w:r w:rsidR="00A510B1">
        <w:rPr>
          <w:rFonts w:cstheme="minorHAnsi"/>
        </w:rPr>
        <w:t xml:space="preserve"> classify</w:t>
      </w:r>
      <w:r w:rsidR="002C7938">
        <w:rPr>
          <w:rFonts w:cstheme="minorHAnsi"/>
        </w:rPr>
        <w:t xml:space="preserve"> </w:t>
      </w:r>
      <w:r w:rsidR="00A510B1">
        <w:rPr>
          <w:rFonts w:cstheme="minorHAnsi"/>
        </w:rPr>
        <w:t>unlabeled document</w:t>
      </w:r>
      <w:r w:rsidR="002C7938">
        <w:rPr>
          <w:rFonts w:cstheme="minorHAnsi"/>
        </w:rPr>
        <w:t xml:space="preserve"> into appropriate </w:t>
      </w:r>
      <w:r w:rsidR="00A510B1">
        <w:rPr>
          <w:rFonts w:cstheme="minorHAnsi"/>
        </w:rPr>
        <w:t>category</w:t>
      </w:r>
      <w:r w:rsidR="002C7938">
        <w:rPr>
          <w:rFonts w:cstheme="minorHAnsi"/>
        </w:rPr>
        <w:t>. In subsequent phase store model and apply it to new document to automatically classify new documents into appropriate</w:t>
      </w:r>
      <w:r w:rsidR="00A510B1">
        <w:rPr>
          <w:rFonts w:cstheme="minorHAnsi"/>
        </w:rPr>
        <w:t xml:space="preserve"> document</w:t>
      </w:r>
      <w:r w:rsidR="002C7938">
        <w:rPr>
          <w:rFonts w:cstheme="minorHAnsi"/>
        </w:rPr>
        <w:t xml:space="preserve"> category</w:t>
      </w:r>
      <w:bookmarkStart w:id="2" w:name="class_label_index_term"/>
      <w:r w:rsidR="00A510B1">
        <w:rPr>
          <w:rFonts w:cstheme="minorHAnsi"/>
        </w:rPr>
        <w:t xml:space="preserve"> e.g. </w:t>
      </w:r>
      <w:r w:rsidR="009F51AE" w:rsidRPr="00A510B1">
        <w:rPr>
          <w:rFonts w:cstheme="minorHAnsi"/>
        </w:rPr>
        <w:t>Deciding whether an email is spam or not.</w:t>
      </w:r>
      <w:r w:rsidR="00A510B1">
        <w:rPr>
          <w:rFonts w:cstheme="minorHAnsi"/>
        </w:rPr>
        <w:t xml:space="preserve"> </w:t>
      </w:r>
      <w:r w:rsidR="009F51AE" w:rsidRPr="009F51AE">
        <w:rPr>
          <w:rFonts w:cstheme="minorHAnsi"/>
        </w:rPr>
        <w:t>Deciding what the topic of a news article is, from a fixed list of topic areas such as "sports," "technology," and "politics."</w:t>
      </w:r>
    </w:p>
    <w:bookmarkEnd w:id="2"/>
    <w:p w:rsidR="00223AC8" w:rsidRDefault="00461590" w:rsidP="00461590">
      <w:pPr>
        <w:pStyle w:val="Heading2"/>
      </w:pPr>
      <w:r>
        <w:t>Sample Text Mining Process</w:t>
      </w:r>
    </w:p>
    <w:p w:rsidR="00931A2B" w:rsidRPr="00931A2B" w:rsidRDefault="007C3CC0" w:rsidP="00A81B90">
      <w:pPr>
        <w:autoSpaceDE w:val="0"/>
        <w:autoSpaceDN w:val="0"/>
        <w:adjustRightInd w:val="0"/>
        <w:spacing w:after="0" w:line="240" w:lineRule="auto"/>
        <w:jc w:val="both"/>
      </w:pPr>
      <w:r>
        <w:t xml:space="preserve">This assignment </w:t>
      </w:r>
      <w:r w:rsidR="008744D2">
        <w:t>contains</w:t>
      </w:r>
      <w:r>
        <w:t xml:space="preserve"> </w:t>
      </w:r>
      <w:r w:rsidR="008744D2">
        <w:t>pre-built</w:t>
      </w:r>
      <w:r>
        <w:t xml:space="preserve"> </w:t>
      </w:r>
      <w:r w:rsidR="008744D2">
        <w:t xml:space="preserve">text mining </w:t>
      </w:r>
      <w:r>
        <w:t>process and data reside in folder “</w:t>
      </w:r>
      <w:proofErr w:type="spellStart"/>
      <w:r w:rsidR="004C31CC" w:rsidRPr="0029634C">
        <w:rPr>
          <w:b/>
        </w:rPr>
        <w:t>LocalRepository</w:t>
      </w:r>
      <w:proofErr w:type="spellEnd"/>
      <w:r>
        <w:t xml:space="preserve">”.  The </w:t>
      </w:r>
      <w:r w:rsidR="000842A5">
        <w:t>dataset</w:t>
      </w:r>
      <w:r>
        <w:t xml:space="preserve"> used is from </w:t>
      </w:r>
      <w:hyperlink r:id="rId26" w:history="1">
        <w:r w:rsidRPr="00931A2B">
          <w:rPr>
            <w:rStyle w:val="Hyperlink"/>
          </w:rPr>
          <w:t>tripadvisor.com</w:t>
        </w:r>
      </w:hyperlink>
      <w:r>
        <w:t xml:space="preserve"> containing review and rating of</w:t>
      </w:r>
      <w:r w:rsidR="006B7C64">
        <w:t xml:space="preserve"> customer for</w:t>
      </w:r>
      <w:r>
        <w:t xml:space="preserve"> 100 hotels.</w:t>
      </w:r>
      <w:r w:rsidR="00931A2B">
        <w:t xml:space="preserve"> </w:t>
      </w:r>
      <w:r w:rsidR="00931A2B">
        <w:rPr>
          <w:rFonts w:ascii="CMR10" w:hAnsi="CMR10" w:cs="CMR10"/>
          <w:sz w:val="20"/>
          <w:szCs w:val="20"/>
        </w:rPr>
        <w:t xml:space="preserve">The </w:t>
      </w:r>
      <w:r w:rsidR="00931A2B" w:rsidRPr="00931A2B">
        <w:t>original</w:t>
      </w:r>
      <w:r w:rsidR="00931A2B">
        <w:t xml:space="preserve"> </w:t>
      </w:r>
      <w:r w:rsidR="00931A2B" w:rsidRPr="00931A2B">
        <w:t>data was extracted by The Database and Systems Information Laboratory at the University</w:t>
      </w:r>
      <w:r w:rsidR="00931A2B">
        <w:t xml:space="preserve"> </w:t>
      </w:r>
      <w:r w:rsidR="00931A2B" w:rsidRPr="00931A2B">
        <w:t xml:space="preserve">of Illinois at Urbana-Champaign, and is available under </w:t>
      </w:r>
      <w:hyperlink r:id="rId27" w:history="1">
        <w:r w:rsidR="00931A2B" w:rsidRPr="00931A2B">
          <w:rPr>
            <w:rStyle w:val="Hyperlink"/>
          </w:rPr>
          <w:t>http://sifaka.cs.uiuc.edu/~wang296/Data/</w:t>
        </w:r>
      </w:hyperlink>
      <w:r w:rsidR="00931A2B">
        <w:t>.</w:t>
      </w:r>
    </w:p>
    <w:p w:rsidR="00944AAC" w:rsidRDefault="00931A2B" w:rsidP="00A81B90">
      <w:pPr>
        <w:autoSpaceDE w:val="0"/>
        <w:autoSpaceDN w:val="0"/>
        <w:adjustRightInd w:val="0"/>
        <w:spacing w:after="0" w:line="240" w:lineRule="auto"/>
        <w:jc w:val="both"/>
      </w:pPr>
      <w:r>
        <w:t>The folder contains two subfolders:  Process and Data. Process folder has two sample process, Process01 and Process02</w:t>
      </w:r>
      <w:r w:rsidR="00E67A62">
        <w:t xml:space="preserve">. </w:t>
      </w:r>
    </w:p>
    <w:p w:rsidR="00944AAC" w:rsidRDefault="00E67A62" w:rsidP="00A81B90">
      <w:pPr>
        <w:autoSpaceDE w:val="0"/>
        <w:autoSpaceDN w:val="0"/>
        <w:adjustRightInd w:val="0"/>
        <w:spacing w:after="0" w:line="240" w:lineRule="auto"/>
        <w:jc w:val="both"/>
      </w:pPr>
      <w:r>
        <w:t>Process 01 is using word association to identify association among word in given corpus</w:t>
      </w:r>
      <w:r w:rsidR="00AA33DA">
        <w:t xml:space="preserve"> which </w:t>
      </w:r>
      <w:r>
        <w:t>could</w:t>
      </w:r>
      <w:r w:rsidR="00AA33DA">
        <w:t xml:space="preserve"> </w:t>
      </w:r>
      <w:r>
        <w:t xml:space="preserve">help to find </w:t>
      </w:r>
      <w:r w:rsidR="00AA33DA">
        <w:t>semantic or syntactic relationship bet</w:t>
      </w:r>
      <w:r w:rsidR="001E4B6D">
        <w:t xml:space="preserve">ween words. The results can help in navigation </w:t>
      </w:r>
      <w:r w:rsidR="00B333C7">
        <w:t xml:space="preserve">between related term, </w:t>
      </w:r>
      <w:r w:rsidR="001E4B6D">
        <w:t xml:space="preserve">since </w:t>
      </w:r>
      <w:r w:rsidR="00B333C7">
        <w:t xml:space="preserve">related term can facilitate linking of </w:t>
      </w:r>
      <w:r w:rsidR="008B5299">
        <w:t>objects</w:t>
      </w:r>
      <w:r w:rsidR="001E4B6D">
        <w:t xml:space="preserve"> w</w:t>
      </w:r>
      <w:r w:rsidR="00B333C7">
        <w:t>ith each other</w:t>
      </w:r>
      <w:r w:rsidR="001E4B6D">
        <w:t xml:space="preserve">. </w:t>
      </w:r>
    </w:p>
    <w:p w:rsidR="00E45EA0" w:rsidRDefault="00AA33DA" w:rsidP="00A81B90">
      <w:pPr>
        <w:autoSpaceDE w:val="0"/>
        <w:autoSpaceDN w:val="0"/>
        <w:adjustRightInd w:val="0"/>
        <w:spacing w:after="0" w:line="240" w:lineRule="auto"/>
        <w:jc w:val="both"/>
      </w:pPr>
      <w:r>
        <w:t>Process 02 using cluster to group similar term together</w:t>
      </w:r>
      <w:r w:rsidR="00916914">
        <w:t>, which can reveal naturel semantic structure in data</w:t>
      </w:r>
      <w:r w:rsidR="00FD593E">
        <w:t xml:space="preserve">. </w:t>
      </w:r>
      <w:r w:rsidR="00014309">
        <w:t>E.g. clustering customer reviews can reveal some major complaint about hotels.</w:t>
      </w:r>
      <w:r w:rsidR="00E45EA0">
        <w:t xml:space="preserve"> Cluster results also can support in navigation of </w:t>
      </w:r>
      <w:r w:rsidR="00E45EA0" w:rsidRPr="00E45EA0">
        <w:t>relevant</w:t>
      </w:r>
      <w:r w:rsidR="00E45EA0">
        <w:t xml:space="preserve"> </w:t>
      </w:r>
      <w:r w:rsidR="00E45EA0" w:rsidRPr="00E45EA0">
        <w:t>subsets of the data since the structures can facilitate linking of objects inside a cluster</w:t>
      </w:r>
      <w:r w:rsidR="00E45EA0">
        <w:t xml:space="preserve"> </w:t>
      </w:r>
      <w:r w:rsidR="00E45EA0" w:rsidRPr="00E45EA0">
        <w:t xml:space="preserve">and linking of related clusters. </w:t>
      </w:r>
    </w:p>
    <w:p w:rsidR="0029634C" w:rsidRDefault="0029634C" w:rsidP="00A81B90">
      <w:pPr>
        <w:autoSpaceDE w:val="0"/>
        <w:autoSpaceDN w:val="0"/>
        <w:adjustRightInd w:val="0"/>
        <w:spacing w:after="0" w:line="240" w:lineRule="auto"/>
        <w:jc w:val="both"/>
      </w:pPr>
    </w:p>
    <w:p w:rsidR="00461590" w:rsidRDefault="00A81B90" w:rsidP="00A81B90">
      <w:pPr>
        <w:autoSpaceDE w:val="0"/>
        <w:autoSpaceDN w:val="0"/>
        <w:adjustRightInd w:val="0"/>
        <w:spacing w:after="0" w:line="240" w:lineRule="auto"/>
        <w:jc w:val="both"/>
      </w:pPr>
      <w:r>
        <w:t xml:space="preserve">Import process to </w:t>
      </w:r>
      <w:proofErr w:type="spellStart"/>
      <w:r>
        <w:t>RapidMiner</w:t>
      </w:r>
      <w:proofErr w:type="spellEnd"/>
      <w:r>
        <w:t xml:space="preserve"> by following steps from “</w:t>
      </w:r>
      <w:r w:rsidRPr="00CD3941">
        <w:rPr>
          <w:b/>
          <w:i/>
        </w:rPr>
        <w:t xml:space="preserve">Text Mining with </w:t>
      </w:r>
      <w:proofErr w:type="spellStart"/>
      <w:r w:rsidRPr="00CD3941">
        <w:rPr>
          <w:b/>
          <w:i/>
        </w:rPr>
        <w:t>RapidMiner</w:t>
      </w:r>
      <w:proofErr w:type="spellEnd"/>
      <w:r w:rsidR="00123A13" w:rsidRPr="00CD3941">
        <w:rPr>
          <w:b/>
          <w:i/>
        </w:rPr>
        <w:t xml:space="preserve"> G. </w:t>
      </w:r>
      <w:proofErr w:type="spellStart"/>
      <w:r w:rsidR="00123A13" w:rsidRPr="00CD3941">
        <w:rPr>
          <w:b/>
          <w:i/>
        </w:rPr>
        <w:t>Ertek</w:t>
      </w:r>
      <w:proofErr w:type="spellEnd"/>
      <w:r w:rsidR="00123A13" w:rsidRPr="00CD3941">
        <w:rPr>
          <w:b/>
          <w:i/>
        </w:rPr>
        <w:t xml:space="preserve">, D. </w:t>
      </w:r>
      <w:proofErr w:type="spellStart"/>
      <w:r w:rsidR="00123A13" w:rsidRPr="00CD3941">
        <w:rPr>
          <w:b/>
          <w:i/>
        </w:rPr>
        <w:t>Tapucu</w:t>
      </w:r>
      <w:proofErr w:type="spellEnd"/>
      <w:r w:rsidR="00123A13" w:rsidRPr="00CD3941">
        <w:rPr>
          <w:b/>
          <w:i/>
        </w:rPr>
        <w:t>, and I. Arın)</w:t>
      </w:r>
      <w:r>
        <w:t xml:space="preserve">” </w:t>
      </w:r>
      <w:r w:rsidR="00CD3941">
        <w:t>paper</w:t>
      </w:r>
      <w:r>
        <w:t xml:space="preserve"> provided with assignment.</w:t>
      </w:r>
    </w:p>
    <w:p w:rsidR="0029634C" w:rsidRDefault="0029634C" w:rsidP="00A81B90">
      <w:pPr>
        <w:autoSpaceDE w:val="0"/>
        <w:autoSpaceDN w:val="0"/>
        <w:adjustRightInd w:val="0"/>
        <w:spacing w:after="0" w:line="240" w:lineRule="auto"/>
        <w:jc w:val="both"/>
      </w:pPr>
    </w:p>
    <w:p w:rsidR="00E6743A" w:rsidRDefault="00E6743A" w:rsidP="00A81B90">
      <w:pPr>
        <w:autoSpaceDE w:val="0"/>
        <w:autoSpaceDN w:val="0"/>
        <w:adjustRightInd w:val="0"/>
        <w:spacing w:after="0" w:line="240" w:lineRule="auto"/>
        <w:jc w:val="both"/>
      </w:pPr>
      <w:r>
        <w:t xml:space="preserve">It is highly recommended to </w:t>
      </w:r>
      <w:r w:rsidR="001A4349">
        <w:t xml:space="preserve">load </w:t>
      </w:r>
      <w:r w:rsidR="00DF0291">
        <w:t xml:space="preserve">given process in </w:t>
      </w:r>
      <w:proofErr w:type="spellStart"/>
      <w:r w:rsidR="00DF0291">
        <w:t>RapidMiner</w:t>
      </w:r>
      <w:proofErr w:type="spellEnd"/>
      <w:r w:rsidR="00DF0291">
        <w:t xml:space="preserve"> and run to intuitively understand text retrieval and analytical process.</w:t>
      </w:r>
    </w:p>
    <w:p w:rsidR="008B5299" w:rsidRDefault="008B5299" w:rsidP="001751BA">
      <w:pPr>
        <w:pStyle w:val="Heading2"/>
      </w:pPr>
    </w:p>
    <w:p w:rsidR="00DE1C9F" w:rsidRPr="00873B83" w:rsidRDefault="00DE1C9F" w:rsidP="00873B83">
      <w:pPr>
        <w:autoSpaceDE w:val="0"/>
        <w:autoSpaceDN w:val="0"/>
        <w:adjustRightInd w:val="0"/>
        <w:spacing w:before="100" w:beforeAutospacing="1" w:after="0" w:afterAutospacing="1" w:line="240" w:lineRule="auto"/>
        <w:ind w:left="720"/>
      </w:pPr>
    </w:p>
    <w:sectPr w:rsidR="00DE1C9F" w:rsidRPr="00873B83" w:rsidSect="00DC44D8">
      <w:pgSz w:w="12240" w:h="15840"/>
      <w:pgMar w:top="126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nhem-Blon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1FDB"/>
    <w:multiLevelType w:val="hybridMultilevel"/>
    <w:tmpl w:val="9C24A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5C55CD"/>
    <w:multiLevelType w:val="hybridMultilevel"/>
    <w:tmpl w:val="BCC66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67647"/>
    <w:multiLevelType w:val="multilevel"/>
    <w:tmpl w:val="AD9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D48F0"/>
    <w:multiLevelType w:val="hybridMultilevel"/>
    <w:tmpl w:val="447CA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53CB3"/>
    <w:multiLevelType w:val="hybridMultilevel"/>
    <w:tmpl w:val="AC40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C125B"/>
    <w:multiLevelType w:val="hybridMultilevel"/>
    <w:tmpl w:val="AAD64D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7C539D"/>
    <w:multiLevelType w:val="hybridMultilevel"/>
    <w:tmpl w:val="F200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52259"/>
    <w:multiLevelType w:val="hybridMultilevel"/>
    <w:tmpl w:val="DFEE7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A52442"/>
    <w:multiLevelType w:val="hybridMultilevel"/>
    <w:tmpl w:val="6AE2F3B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046DAB"/>
    <w:multiLevelType w:val="hybridMultilevel"/>
    <w:tmpl w:val="DA22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5012F"/>
    <w:multiLevelType w:val="multilevel"/>
    <w:tmpl w:val="42F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37F69"/>
    <w:multiLevelType w:val="hybridMultilevel"/>
    <w:tmpl w:val="7580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206B0"/>
    <w:multiLevelType w:val="hybridMultilevel"/>
    <w:tmpl w:val="688E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F4D52"/>
    <w:multiLevelType w:val="hybridMultilevel"/>
    <w:tmpl w:val="F18AD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6A29E5"/>
    <w:multiLevelType w:val="hybridMultilevel"/>
    <w:tmpl w:val="F6A26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5" w15:restartNumberingAfterBreak="0">
    <w:nsid w:val="5591588D"/>
    <w:multiLevelType w:val="multilevel"/>
    <w:tmpl w:val="AC62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0628E"/>
    <w:multiLevelType w:val="hybridMultilevel"/>
    <w:tmpl w:val="59DCE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93236C"/>
    <w:multiLevelType w:val="multilevel"/>
    <w:tmpl w:val="2D52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12F64"/>
    <w:multiLevelType w:val="hybridMultilevel"/>
    <w:tmpl w:val="8884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021EF"/>
    <w:multiLevelType w:val="multilevel"/>
    <w:tmpl w:val="2CA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D242F"/>
    <w:multiLevelType w:val="hybridMultilevel"/>
    <w:tmpl w:val="239090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ED6FEB"/>
    <w:multiLevelType w:val="multilevel"/>
    <w:tmpl w:val="D63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55497"/>
    <w:multiLevelType w:val="hybridMultilevel"/>
    <w:tmpl w:val="E2903C2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92E21AF"/>
    <w:multiLevelType w:val="multilevel"/>
    <w:tmpl w:val="D81E9E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14"/>
  </w:num>
  <w:num w:numId="4">
    <w:abstractNumId w:val="5"/>
  </w:num>
  <w:num w:numId="5">
    <w:abstractNumId w:val="13"/>
  </w:num>
  <w:num w:numId="6">
    <w:abstractNumId w:val="7"/>
  </w:num>
  <w:num w:numId="7">
    <w:abstractNumId w:val="18"/>
  </w:num>
  <w:num w:numId="8">
    <w:abstractNumId w:val="19"/>
  </w:num>
  <w:num w:numId="9">
    <w:abstractNumId w:val="21"/>
  </w:num>
  <w:num w:numId="10">
    <w:abstractNumId w:val="16"/>
  </w:num>
  <w:num w:numId="11">
    <w:abstractNumId w:val="1"/>
  </w:num>
  <w:num w:numId="12">
    <w:abstractNumId w:val="17"/>
  </w:num>
  <w:num w:numId="13">
    <w:abstractNumId w:val="10"/>
  </w:num>
  <w:num w:numId="14">
    <w:abstractNumId w:val="6"/>
  </w:num>
  <w:num w:numId="15">
    <w:abstractNumId w:val="15"/>
  </w:num>
  <w:num w:numId="16">
    <w:abstractNumId w:val="12"/>
  </w:num>
  <w:num w:numId="17">
    <w:abstractNumId w:val="4"/>
  </w:num>
  <w:num w:numId="18">
    <w:abstractNumId w:val="0"/>
  </w:num>
  <w:num w:numId="19">
    <w:abstractNumId w:val="2"/>
  </w:num>
  <w:num w:numId="20">
    <w:abstractNumId w:val="23"/>
  </w:num>
  <w:num w:numId="21">
    <w:abstractNumId w:val="11"/>
  </w:num>
  <w:num w:numId="22">
    <w:abstractNumId w:val="8"/>
  </w:num>
  <w:num w:numId="23">
    <w:abstractNumId w:val="20"/>
  </w:num>
  <w:num w:numId="2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 Shaheen">
    <w15:presenceInfo w15:providerId="None" w15:userId="Dr. Shah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39"/>
    <w:rsid w:val="0000240C"/>
    <w:rsid w:val="00004990"/>
    <w:rsid w:val="00007E85"/>
    <w:rsid w:val="00014309"/>
    <w:rsid w:val="000160D1"/>
    <w:rsid w:val="000229E3"/>
    <w:rsid w:val="0003787C"/>
    <w:rsid w:val="00044A5C"/>
    <w:rsid w:val="00046F8A"/>
    <w:rsid w:val="000542BC"/>
    <w:rsid w:val="00054625"/>
    <w:rsid w:val="00060DA2"/>
    <w:rsid w:val="000619E6"/>
    <w:rsid w:val="00073C69"/>
    <w:rsid w:val="000842A5"/>
    <w:rsid w:val="000846F1"/>
    <w:rsid w:val="000A2269"/>
    <w:rsid w:val="000A44D0"/>
    <w:rsid w:val="000B76AD"/>
    <w:rsid w:val="000D03EA"/>
    <w:rsid w:val="000E24EC"/>
    <w:rsid w:val="000F1A0E"/>
    <w:rsid w:val="000F5206"/>
    <w:rsid w:val="000F7BD5"/>
    <w:rsid w:val="001012E2"/>
    <w:rsid w:val="00101EA7"/>
    <w:rsid w:val="00121072"/>
    <w:rsid w:val="00123A13"/>
    <w:rsid w:val="0012504A"/>
    <w:rsid w:val="00134B6B"/>
    <w:rsid w:val="00140145"/>
    <w:rsid w:val="0014386A"/>
    <w:rsid w:val="00154AE8"/>
    <w:rsid w:val="00164EB7"/>
    <w:rsid w:val="0016628A"/>
    <w:rsid w:val="00167467"/>
    <w:rsid w:val="001751BA"/>
    <w:rsid w:val="00176032"/>
    <w:rsid w:val="001765A9"/>
    <w:rsid w:val="00196693"/>
    <w:rsid w:val="0019685B"/>
    <w:rsid w:val="001A4349"/>
    <w:rsid w:val="001C30D5"/>
    <w:rsid w:val="001D665A"/>
    <w:rsid w:val="001D7DDA"/>
    <w:rsid w:val="001E0AC2"/>
    <w:rsid w:val="001E4B6D"/>
    <w:rsid w:val="001E5F73"/>
    <w:rsid w:val="001F1114"/>
    <w:rsid w:val="0020281F"/>
    <w:rsid w:val="00213F30"/>
    <w:rsid w:val="002157DE"/>
    <w:rsid w:val="00215E38"/>
    <w:rsid w:val="00223AC8"/>
    <w:rsid w:val="002270C5"/>
    <w:rsid w:val="0023389D"/>
    <w:rsid w:val="0024575B"/>
    <w:rsid w:val="002544F8"/>
    <w:rsid w:val="00262A05"/>
    <w:rsid w:val="00270AFE"/>
    <w:rsid w:val="0028012A"/>
    <w:rsid w:val="00285CFD"/>
    <w:rsid w:val="00290BD5"/>
    <w:rsid w:val="0029634C"/>
    <w:rsid w:val="002A1DE0"/>
    <w:rsid w:val="002C7938"/>
    <w:rsid w:val="002E17A9"/>
    <w:rsid w:val="002E1845"/>
    <w:rsid w:val="002F410D"/>
    <w:rsid w:val="0030453A"/>
    <w:rsid w:val="00310F3F"/>
    <w:rsid w:val="0031547D"/>
    <w:rsid w:val="0032052E"/>
    <w:rsid w:val="00323BD4"/>
    <w:rsid w:val="00324BFF"/>
    <w:rsid w:val="00330E45"/>
    <w:rsid w:val="003363CC"/>
    <w:rsid w:val="00336798"/>
    <w:rsid w:val="003522F5"/>
    <w:rsid w:val="00355A79"/>
    <w:rsid w:val="00370BBF"/>
    <w:rsid w:val="003768DE"/>
    <w:rsid w:val="003768EA"/>
    <w:rsid w:val="00382C33"/>
    <w:rsid w:val="00385F48"/>
    <w:rsid w:val="00397117"/>
    <w:rsid w:val="003A3E67"/>
    <w:rsid w:val="003D7024"/>
    <w:rsid w:val="003E7BE0"/>
    <w:rsid w:val="004318AB"/>
    <w:rsid w:val="004456FB"/>
    <w:rsid w:val="004550F4"/>
    <w:rsid w:val="00461590"/>
    <w:rsid w:val="00461D28"/>
    <w:rsid w:val="004648DD"/>
    <w:rsid w:val="00486157"/>
    <w:rsid w:val="00497F66"/>
    <w:rsid w:val="004A0556"/>
    <w:rsid w:val="004A46B1"/>
    <w:rsid w:val="004B4776"/>
    <w:rsid w:val="004B5A83"/>
    <w:rsid w:val="004C1022"/>
    <w:rsid w:val="004C31CC"/>
    <w:rsid w:val="004D20E2"/>
    <w:rsid w:val="005063F0"/>
    <w:rsid w:val="005125F5"/>
    <w:rsid w:val="005272D1"/>
    <w:rsid w:val="00531F4A"/>
    <w:rsid w:val="00553163"/>
    <w:rsid w:val="00553260"/>
    <w:rsid w:val="0055503D"/>
    <w:rsid w:val="00561E9C"/>
    <w:rsid w:val="00567AF1"/>
    <w:rsid w:val="005814F9"/>
    <w:rsid w:val="00582424"/>
    <w:rsid w:val="005867B8"/>
    <w:rsid w:val="00590C5C"/>
    <w:rsid w:val="005A0E03"/>
    <w:rsid w:val="005B2888"/>
    <w:rsid w:val="005C0E6C"/>
    <w:rsid w:val="005C0F85"/>
    <w:rsid w:val="005C1F8F"/>
    <w:rsid w:val="005D264E"/>
    <w:rsid w:val="005E1961"/>
    <w:rsid w:val="005E373E"/>
    <w:rsid w:val="005E43D2"/>
    <w:rsid w:val="005F7DCA"/>
    <w:rsid w:val="00600BE2"/>
    <w:rsid w:val="00601069"/>
    <w:rsid w:val="0060687F"/>
    <w:rsid w:val="00607E7C"/>
    <w:rsid w:val="006118C6"/>
    <w:rsid w:val="00612409"/>
    <w:rsid w:val="006142D4"/>
    <w:rsid w:val="00616C1B"/>
    <w:rsid w:val="006175CD"/>
    <w:rsid w:val="00621E40"/>
    <w:rsid w:val="006378F1"/>
    <w:rsid w:val="00637A39"/>
    <w:rsid w:val="00655586"/>
    <w:rsid w:val="00664D76"/>
    <w:rsid w:val="00677768"/>
    <w:rsid w:val="006876A4"/>
    <w:rsid w:val="0069774C"/>
    <w:rsid w:val="006A4CAD"/>
    <w:rsid w:val="006B3E7C"/>
    <w:rsid w:val="006B7C64"/>
    <w:rsid w:val="006C145A"/>
    <w:rsid w:val="006C30F5"/>
    <w:rsid w:val="006C67C8"/>
    <w:rsid w:val="006D0B2C"/>
    <w:rsid w:val="006D1F54"/>
    <w:rsid w:val="006D4875"/>
    <w:rsid w:val="006D5892"/>
    <w:rsid w:val="00717A37"/>
    <w:rsid w:val="00721A8D"/>
    <w:rsid w:val="007261E7"/>
    <w:rsid w:val="007538EB"/>
    <w:rsid w:val="00755A63"/>
    <w:rsid w:val="0076443B"/>
    <w:rsid w:val="0076468A"/>
    <w:rsid w:val="00782663"/>
    <w:rsid w:val="007925F4"/>
    <w:rsid w:val="007B2219"/>
    <w:rsid w:val="007C0B2F"/>
    <w:rsid w:val="007C3CC0"/>
    <w:rsid w:val="007C42CF"/>
    <w:rsid w:val="007E248F"/>
    <w:rsid w:val="007F04E9"/>
    <w:rsid w:val="007F2810"/>
    <w:rsid w:val="007F4245"/>
    <w:rsid w:val="007F7A2E"/>
    <w:rsid w:val="00802C48"/>
    <w:rsid w:val="008107F9"/>
    <w:rsid w:val="008114D6"/>
    <w:rsid w:val="008141F9"/>
    <w:rsid w:val="008201F2"/>
    <w:rsid w:val="00834E11"/>
    <w:rsid w:val="008366F8"/>
    <w:rsid w:val="008373C8"/>
    <w:rsid w:val="00844B3F"/>
    <w:rsid w:val="00855E4A"/>
    <w:rsid w:val="008703E2"/>
    <w:rsid w:val="00872E06"/>
    <w:rsid w:val="00873A66"/>
    <w:rsid w:val="00873B83"/>
    <w:rsid w:val="008744D2"/>
    <w:rsid w:val="00885568"/>
    <w:rsid w:val="00894098"/>
    <w:rsid w:val="008957E5"/>
    <w:rsid w:val="008A308B"/>
    <w:rsid w:val="008B171C"/>
    <w:rsid w:val="008B3ED9"/>
    <w:rsid w:val="008B5299"/>
    <w:rsid w:val="008C3552"/>
    <w:rsid w:val="008D25BB"/>
    <w:rsid w:val="008D32D9"/>
    <w:rsid w:val="008E21A1"/>
    <w:rsid w:val="008E5BBA"/>
    <w:rsid w:val="008E611C"/>
    <w:rsid w:val="008E6A43"/>
    <w:rsid w:val="00902A82"/>
    <w:rsid w:val="00906A28"/>
    <w:rsid w:val="009119E7"/>
    <w:rsid w:val="0091229C"/>
    <w:rsid w:val="00916914"/>
    <w:rsid w:val="00916DEB"/>
    <w:rsid w:val="00927531"/>
    <w:rsid w:val="00931A2B"/>
    <w:rsid w:val="00934D8B"/>
    <w:rsid w:val="00941868"/>
    <w:rsid w:val="00943E7C"/>
    <w:rsid w:val="00944AAC"/>
    <w:rsid w:val="00951099"/>
    <w:rsid w:val="00953C1C"/>
    <w:rsid w:val="0095638D"/>
    <w:rsid w:val="009570C4"/>
    <w:rsid w:val="00975027"/>
    <w:rsid w:val="0098688F"/>
    <w:rsid w:val="0099528D"/>
    <w:rsid w:val="009A11EB"/>
    <w:rsid w:val="009A14FE"/>
    <w:rsid w:val="009A5BDA"/>
    <w:rsid w:val="009A76E5"/>
    <w:rsid w:val="009B4A9C"/>
    <w:rsid w:val="009C3DEB"/>
    <w:rsid w:val="009C5608"/>
    <w:rsid w:val="009D169B"/>
    <w:rsid w:val="009E4349"/>
    <w:rsid w:val="009E7F8D"/>
    <w:rsid w:val="009F4310"/>
    <w:rsid w:val="009F51AE"/>
    <w:rsid w:val="00A02AC4"/>
    <w:rsid w:val="00A424F4"/>
    <w:rsid w:val="00A44F95"/>
    <w:rsid w:val="00A510B1"/>
    <w:rsid w:val="00A54D0C"/>
    <w:rsid w:val="00A70A8C"/>
    <w:rsid w:val="00A710C7"/>
    <w:rsid w:val="00A72709"/>
    <w:rsid w:val="00A73E54"/>
    <w:rsid w:val="00A754F9"/>
    <w:rsid w:val="00A81B90"/>
    <w:rsid w:val="00A82212"/>
    <w:rsid w:val="00A82B1B"/>
    <w:rsid w:val="00A85E5F"/>
    <w:rsid w:val="00AA33DA"/>
    <w:rsid w:val="00AA3E7C"/>
    <w:rsid w:val="00AA73F8"/>
    <w:rsid w:val="00AB0E97"/>
    <w:rsid w:val="00AB1EFD"/>
    <w:rsid w:val="00AB6077"/>
    <w:rsid w:val="00AC05C4"/>
    <w:rsid w:val="00AC08AE"/>
    <w:rsid w:val="00AC0EE5"/>
    <w:rsid w:val="00AC151A"/>
    <w:rsid w:val="00AC57B1"/>
    <w:rsid w:val="00AD3282"/>
    <w:rsid w:val="00AD76EC"/>
    <w:rsid w:val="00B002C4"/>
    <w:rsid w:val="00B003B6"/>
    <w:rsid w:val="00B02B6A"/>
    <w:rsid w:val="00B06737"/>
    <w:rsid w:val="00B23CDE"/>
    <w:rsid w:val="00B333C7"/>
    <w:rsid w:val="00B374CD"/>
    <w:rsid w:val="00B44474"/>
    <w:rsid w:val="00B45BEB"/>
    <w:rsid w:val="00B53EC6"/>
    <w:rsid w:val="00B65B78"/>
    <w:rsid w:val="00B83B1E"/>
    <w:rsid w:val="00B8720E"/>
    <w:rsid w:val="00B96772"/>
    <w:rsid w:val="00BA5DA6"/>
    <w:rsid w:val="00BE498C"/>
    <w:rsid w:val="00BF6BC1"/>
    <w:rsid w:val="00BF7F20"/>
    <w:rsid w:val="00C03473"/>
    <w:rsid w:val="00C047E0"/>
    <w:rsid w:val="00C05E5B"/>
    <w:rsid w:val="00C0679A"/>
    <w:rsid w:val="00C1771D"/>
    <w:rsid w:val="00C27CB3"/>
    <w:rsid w:val="00C33C84"/>
    <w:rsid w:val="00C360A2"/>
    <w:rsid w:val="00C369A5"/>
    <w:rsid w:val="00C40A2B"/>
    <w:rsid w:val="00C40EB5"/>
    <w:rsid w:val="00C50ABA"/>
    <w:rsid w:val="00C56840"/>
    <w:rsid w:val="00C57A58"/>
    <w:rsid w:val="00C75FBE"/>
    <w:rsid w:val="00C76F2D"/>
    <w:rsid w:val="00C834CF"/>
    <w:rsid w:val="00C976DB"/>
    <w:rsid w:val="00CA24E4"/>
    <w:rsid w:val="00CB57C2"/>
    <w:rsid w:val="00CB6D30"/>
    <w:rsid w:val="00CC1A75"/>
    <w:rsid w:val="00CD2721"/>
    <w:rsid w:val="00CD3941"/>
    <w:rsid w:val="00CD52BE"/>
    <w:rsid w:val="00CF1C8D"/>
    <w:rsid w:val="00D11911"/>
    <w:rsid w:val="00D11FE1"/>
    <w:rsid w:val="00D162B7"/>
    <w:rsid w:val="00D22295"/>
    <w:rsid w:val="00D31EB2"/>
    <w:rsid w:val="00D45FDC"/>
    <w:rsid w:val="00D5114F"/>
    <w:rsid w:val="00D5281D"/>
    <w:rsid w:val="00D6098A"/>
    <w:rsid w:val="00D67DD4"/>
    <w:rsid w:val="00D732D0"/>
    <w:rsid w:val="00D751C1"/>
    <w:rsid w:val="00D85716"/>
    <w:rsid w:val="00D973A2"/>
    <w:rsid w:val="00DA0A5D"/>
    <w:rsid w:val="00DA0E81"/>
    <w:rsid w:val="00DA244D"/>
    <w:rsid w:val="00DA261D"/>
    <w:rsid w:val="00DC1283"/>
    <w:rsid w:val="00DC44D8"/>
    <w:rsid w:val="00DC4C23"/>
    <w:rsid w:val="00DD04A1"/>
    <w:rsid w:val="00DD0818"/>
    <w:rsid w:val="00DD099D"/>
    <w:rsid w:val="00DD0C28"/>
    <w:rsid w:val="00DD1F3E"/>
    <w:rsid w:val="00DD7FE8"/>
    <w:rsid w:val="00DE1C9F"/>
    <w:rsid w:val="00DE53ED"/>
    <w:rsid w:val="00DF0291"/>
    <w:rsid w:val="00DF090C"/>
    <w:rsid w:val="00DF4BF5"/>
    <w:rsid w:val="00DF50C1"/>
    <w:rsid w:val="00DF6C7F"/>
    <w:rsid w:val="00DF6FED"/>
    <w:rsid w:val="00E035E5"/>
    <w:rsid w:val="00E04864"/>
    <w:rsid w:val="00E06390"/>
    <w:rsid w:val="00E06952"/>
    <w:rsid w:val="00E07F49"/>
    <w:rsid w:val="00E1106C"/>
    <w:rsid w:val="00E11BD2"/>
    <w:rsid w:val="00E138DB"/>
    <w:rsid w:val="00E272B8"/>
    <w:rsid w:val="00E34616"/>
    <w:rsid w:val="00E42353"/>
    <w:rsid w:val="00E435A3"/>
    <w:rsid w:val="00E45EA0"/>
    <w:rsid w:val="00E6743A"/>
    <w:rsid w:val="00E67A62"/>
    <w:rsid w:val="00E77B71"/>
    <w:rsid w:val="00E87F11"/>
    <w:rsid w:val="00E96241"/>
    <w:rsid w:val="00EA181A"/>
    <w:rsid w:val="00EC267E"/>
    <w:rsid w:val="00ED35CD"/>
    <w:rsid w:val="00EE4E63"/>
    <w:rsid w:val="00EE6EC2"/>
    <w:rsid w:val="00EF0C2F"/>
    <w:rsid w:val="00F04E6F"/>
    <w:rsid w:val="00F070E8"/>
    <w:rsid w:val="00F22757"/>
    <w:rsid w:val="00F2472F"/>
    <w:rsid w:val="00F24BF2"/>
    <w:rsid w:val="00F34C16"/>
    <w:rsid w:val="00F50272"/>
    <w:rsid w:val="00F51813"/>
    <w:rsid w:val="00F622D9"/>
    <w:rsid w:val="00F65525"/>
    <w:rsid w:val="00F72C11"/>
    <w:rsid w:val="00F74113"/>
    <w:rsid w:val="00F80C43"/>
    <w:rsid w:val="00F9264B"/>
    <w:rsid w:val="00F95644"/>
    <w:rsid w:val="00F970BE"/>
    <w:rsid w:val="00FA0913"/>
    <w:rsid w:val="00FA35E7"/>
    <w:rsid w:val="00FB3D43"/>
    <w:rsid w:val="00FB423F"/>
    <w:rsid w:val="00FC0366"/>
    <w:rsid w:val="00FC2B5F"/>
    <w:rsid w:val="00FD593E"/>
    <w:rsid w:val="00FE10B8"/>
    <w:rsid w:val="00FE4602"/>
    <w:rsid w:val="00FE4C1A"/>
    <w:rsid w:val="00FF0E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1925"/>
  <w15:docId w15:val="{40EB6F70-EB1A-42D2-8779-401CC536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3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F50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A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7A39"/>
    <w:rPr>
      <w:color w:val="0000FF" w:themeColor="hyperlink"/>
      <w:u w:val="single"/>
    </w:rPr>
  </w:style>
  <w:style w:type="paragraph" w:styleId="BalloonText">
    <w:name w:val="Balloon Text"/>
    <w:basedOn w:val="Normal"/>
    <w:link w:val="BalloonTextChar"/>
    <w:uiPriority w:val="99"/>
    <w:semiHidden/>
    <w:unhideWhenUsed/>
    <w:rsid w:val="00DC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4D8"/>
    <w:rPr>
      <w:rFonts w:ascii="Tahoma" w:hAnsi="Tahoma" w:cs="Tahoma"/>
      <w:sz w:val="16"/>
      <w:szCs w:val="16"/>
    </w:rPr>
  </w:style>
  <w:style w:type="character" w:customStyle="1" w:styleId="Heading1Char">
    <w:name w:val="Heading 1 Char"/>
    <w:basedOn w:val="DefaultParagraphFont"/>
    <w:link w:val="Heading1"/>
    <w:uiPriority w:val="9"/>
    <w:rsid w:val="003363CC"/>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28012A"/>
  </w:style>
  <w:style w:type="paragraph" w:styleId="ListParagraph">
    <w:name w:val="List Paragraph"/>
    <w:basedOn w:val="Normal"/>
    <w:uiPriority w:val="34"/>
    <w:qFormat/>
    <w:rsid w:val="00223AC8"/>
    <w:pPr>
      <w:ind w:left="720"/>
      <w:contextualSpacing/>
    </w:pPr>
  </w:style>
  <w:style w:type="character" w:styleId="Emphasis">
    <w:name w:val="Emphasis"/>
    <w:basedOn w:val="DefaultParagraphFont"/>
    <w:uiPriority w:val="20"/>
    <w:qFormat/>
    <w:rsid w:val="00DC4C23"/>
    <w:rPr>
      <w:i/>
      <w:iCs/>
    </w:rPr>
  </w:style>
  <w:style w:type="character" w:customStyle="1" w:styleId="parameterdetails">
    <w:name w:val="parameterdetails"/>
    <w:basedOn w:val="DefaultParagraphFont"/>
    <w:rsid w:val="00FB423F"/>
  </w:style>
  <w:style w:type="paragraph" w:styleId="NoSpacing">
    <w:name w:val="No Spacing"/>
    <w:uiPriority w:val="1"/>
    <w:qFormat/>
    <w:rsid w:val="00DF50C1"/>
    <w:pPr>
      <w:spacing w:after="0" w:line="240" w:lineRule="auto"/>
    </w:pPr>
  </w:style>
  <w:style w:type="character" w:customStyle="1" w:styleId="Heading2Char">
    <w:name w:val="Heading 2 Char"/>
    <w:basedOn w:val="DefaultParagraphFont"/>
    <w:link w:val="Heading2"/>
    <w:uiPriority w:val="9"/>
    <w:rsid w:val="00DF50C1"/>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3205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785">
      <w:bodyDiv w:val="1"/>
      <w:marLeft w:val="0"/>
      <w:marRight w:val="0"/>
      <w:marTop w:val="0"/>
      <w:marBottom w:val="0"/>
      <w:divBdr>
        <w:top w:val="none" w:sz="0" w:space="0" w:color="auto"/>
        <w:left w:val="none" w:sz="0" w:space="0" w:color="auto"/>
        <w:bottom w:val="none" w:sz="0" w:space="0" w:color="auto"/>
        <w:right w:val="none" w:sz="0" w:space="0" w:color="auto"/>
      </w:divBdr>
    </w:div>
    <w:div w:id="58133551">
      <w:bodyDiv w:val="1"/>
      <w:marLeft w:val="0"/>
      <w:marRight w:val="0"/>
      <w:marTop w:val="0"/>
      <w:marBottom w:val="0"/>
      <w:divBdr>
        <w:top w:val="none" w:sz="0" w:space="0" w:color="auto"/>
        <w:left w:val="none" w:sz="0" w:space="0" w:color="auto"/>
        <w:bottom w:val="none" w:sz="0" w:space="0" w:color="auto"/>
        <w:right w:val="none" w:sz="0" w:space="0" w:color="auto"/>
      </w:divBdr>
    </w:div>
    <w:div w:id="229536889">
      <w:bodyDiv w:val="1"/>
      <w:marLeft w:val="0"/>
      <w:marRight w:val="0"/>
      <w:marTop w:val="0"/>
      <w:marBottom w:val="0"/>
      <w:divBdr>
        <w:top w:val="none" w:sz="0" w:space="0" w:color="auto"/>
        <w:left w:val="none" w:sz="0" w:space="0" w:color="auto"/>
        <w:bottom w:val="none" w:sz="0" w:space="0" w:color="auto"/>
        <w:right w:val="none" w:sz="0" w:space="0" w:color="auto"/>
      </w:divBdr>
      <w:divsChild>
        <w:div w:id="1120762886">
          <w:marLeft w:val="0"/>
          <w:marRight w:val="0"/>
          <w:marTop w:val="0"/>
          <w:marBottom w:val="0"/>
          <w:divBdr>
            <w:top w:val="single" w:sz="6" w:space="0" w:color="BBBBBB"/>
            <w:left w:val="none" w:sz="0" w:space="0" w:color="auto"/>
            <w:bottom w:val="none" w:sz="0" w:space="0" w:color="auto"/>
            <w:right w:val="none" w:sz="0" w:space="0" w:color="auto"/>
          </w:divBdr>
        </w:div>
      </w:divsChild>
    </w:div>
    <w:div w:id="274869350">
      <w:bodyDiv w:val="1"/>
      <w:marLeft w:val="0"/>
      <w:marRight w:val="0"/>
      <w:marTop w:val="0"/>
      <w:marBottom w:val="0"/>
      <w:divBdr>
        <w:top w:val="none" w:sz="0" w:space="0" w:color="auto"/>
        <w:left w:val="none" w:sz="0" w:space="0" w:color="auto"/>
        <w:bottom w:val="none" w:sz="0" w:space="0" w:color="auto"/>
        <w:right w:val="none" w:sz="0" w:space="0" w:color="auto"/>
      </w:divBdr>
      <w:divsChild>
        <w:div w:id="1301377202">
          <w:marLeft w:val="0"/>
          <w:marRight w:val="0"/>
          <w:marTop w:val="0"/>
          <w:marBottom w:val="0"/>
          <w:divBdr>
            <w:top w:val="single" w:sz="6" w:space="0" w:color="BBBBBB"/>
            <w:left w:val="none" w:sz="0" w:space="0" w:color="auto"/>
            <w:bottom w:val="none" w:sz="0" w:space="0" w:color="auto"/>
            <w:right w:val="none" w:sz="0" w:space="0" w:color="auto"/>
          </w:divBdr>
        </w:div>
      </w:divsChild>
    </w:div>
    <w:div w:id="279992645">
      <w:bodyDiv w:val="1"/>
      <w:marLeft w:val="0"/>
      <w:marRight w:val="0"/>
      <w:marTop w:val="0"/>
      <w:marBottom w:val="0"/>
      <w:divBdr>
        <w:top w:val="none" w:sz="0" w:space="0" w:color="auto"/>
        <w:left w:val="none" w:sz="0" w:space="0" w:color="auto"/>
        <w:bottom w:val="none" w:sz="0" w:space="0" w:color="auto"/>
        <w:right w:val="none" w:sz="0" w:space="0" w:color="auto"/>
      </w:divBdr>
    </w:div>
    <w:div w:id="368264898">
      <w:bodyDiv w:val="1"/>
      <w:marLeft w:val="0"/>
      <w:marRight w:val="0"/>
      <w:marTop w:val="0"/>
      <w:marBottom w:val="0"/>
      <w:divBdr>
        <w:top w:val="none" w:sz="0" w:space="0" w:color="auto"/>
        <w:left w:val="none" w:sz="0" w:space="0" w:color="auto"/>
        <w:bottom w:val="none" w:sz="0" w:space="0" w:color="auto"/>
        <w:right w:val="none" w:sz="0" w:space="0" w:color="auto"/>
      </w:divBdr>
      <w:divsChild>
        <w:div w:id="1225680410">
          <w:marLeft w:val="0"/>
          <w:marRight w:val="0"/>
          <w:marTop w:val="0"/>
          <w:marBottom w:val="0"/>
          <w:divBdr>
            <w:top w:val="single" w:sz="6" w:space="0" w:color="BBBBBB"/>
            <w:left w:val="none" w:sz="0" w:space="0" w:color="auto"/>
            <w:bottom w:val="none" w:sz="0" w:space="0" w:color="auto"/>
            <w:right w:val="none" w:sz="0" w:space="0" w:color="auto"/>
          </w:divBdr>
        </w:div>
      </w:divsChild>
    </w:div>
    <w:div w:id="409737788">
      <w:bodyDiv w:val="1"/>
      <w:marLeft w:val="0"/>
      <w:marRight w:val="0"/>
      <w:marTop w:val="0"/>
      <w:marBottom w:val="0"/>
      <w:divBdr>
        <w:top w:val="none" w:sz="0" w:space="0" w:color="auto"/>
        <w:left w:val="none" w:sz="0" w:space="0" w:color="auto"/>
        <w:bottom w:val="none" w:sz="0" w:space="0" w:color="auto"/>
        <w:right w:val="none" w:sz="0" w:space="0" w:color="auto"/>
      </w:divBdr>
    </w:div>
    <w:div w:id="592327065">
      <w:bodyDiv w:val="1"/>
      <w:marLeft w:val="0"/>
      <w:marRight w:val="0"/>
      <w:marTop w:val="0"/>
      <w:marBottom w:val="0"/>
      <w:divBdr>
        <w:top w:val="none" w:sz="0" w:space="0" w:color="auto"/>
        <w:left w:val="none" w:sz="0" w:space="0" w:color="auto"/>
        <w:bottom w:val="none" w:sz="0" w:space="0" w:color="auto"/>
        <w:right w:val="none" w:sz="0" w:space="0" w:color="auto"/>
      </w:divBdr>
    </w:div>
    <w:div w:id="623464834">
      <w:bodyDiv w:val="1"/>
      <w:marLeft w:val="0"/>
      <w:marRight w:val="0"/>
      <w:marTop w:val="0"/>
      <w:marBottom w:val="0"/>
      <w:divBdr>
        <w:top w:val="none" w:sz="0" w:space="0" w:color="auto"/>
        <w:left w:val="none" w:sz="0" w:space="0" w:color="auto"/>
        <w:bottom w:val="none" w:sz="0" w:space="0" w:color="auto"/>
        <w:right w:val="none" w:sz="0" w:space="0" w:color="auto"/>
      </w:divBdr>
      <w:divsChild>
        <w:div w:id="1629359086">
          <w:marLeft w:val="0"/>
          <w:marRight w:val="0"/>
          <w:marTop w:val="0"/>
          <w:marBottom w:val="0"/>
          <w:divBdr>
            <w:top w:val="single" w:sz="6" w:space="0" w:color="BBBBBB"/>
            <w:left w:val="none" w:sz="0" w:space="0" w:color="auto"/>
            <w:bottom w:val="none" w:sz="0" w:space="0" w:color="auto"/>
            <w:right w:val="none" w:sz="0" w:space="0" w:color="auto"/>
          </w:divBdr>
        </w:div>
      </w:divsChild>
    </w:div>
    <w:div w:id="713850738">
      <w:bodyDiv w:val="1"/>
      <w:marLeft w:val="0"/>
      <w:marRight w:val="0"/>
      <w:marTop w:val="0"/>
      <w:marBottom w:val="0"/>
      <w:divBdr>
        <w:top w:val="none" w:sz="0" w:space="0" w:color="auto"/>
        <w:left w:val="none" w:sz="0" w:space="0" w:color="auto"/>
        <w:bottom w:val="none" w:sz="0" w:space="0" w:color="auto"/>
        <w:right w:val="none" w:sz="0" w:space="0" w:color="auto"/>
      </w:divBdr>
    </w:div>
    <w:div w:id="967979480">
      <w:bodyDiv w:val="1"/>
      <w:marLeft w:val="0"/>
      <w:marRight w:val="0"/>
      <w:marTop w:val="0"/>
      <w:marBottom w:val="0"/>
      <w:divBdr>
        <w:top w:val="none" w:sz="0" w:space="0" w:color="auto"/>
        <w:left w:val="none" w:sz="0" w:space="0" w:color="auto"/>
        <w:bottom w:val="none" w:sz="0" w:space="0" w:color="auto"/>
        <w:right w:val="none" w:sz="0" w:space="0" w:color="auto"/>
      </w:divBdr>
      <w:divsChild>
        <w:div w:id="755440496">
          <w:marLeft w:val="0"/>
          <w:marRight w:val="0"/>
          <w:marTop w:val="0"/>
          <w:marBottom w:val="0"/>
          <w:divBdr>
            <w:top w:val="single" w:sz="6" w:space="0" w:color="BBBBBB"/>
            <w:left w:val="none" w:sz="0" w:space="0" w:color="auto"/>
            <w:bottom w:val="none" w:sz="0" w:space="0" w:color="auto"/>
            <w:right w:val="none" w:sz="0" w:space="0" w:color="auto"/>
          </w:divBdr>
        </w:div>
      </w:divsChild>
    </w:div>
    <w:div w:id="1001590534">
      <w:bodyDiv w:val="1"/>
      <w:marLeft w:val="0"/>
      <w:marRight w:val="0"/>
      <w:marTop w:val="0"/>
      <w:marBottom w:val="0"/>
      <w:divBdr>
        <w:top w:val="none" w:sz="0" w:space="0" w:color="auto"/>
        <w:left w:val="none" w:sz="0" w:space="0" w:color="auto"/>
        <w:bottom w:val="none" w:sz="0" w:space="0" w:color="auto"/>
        <w:right w:val="none" w:sz="0" w:space="0" w:color="auto"/>
      </w:divBdr>
      <w:divsChild>
        <w:div w:id="343365389">
          <w:marLeft w:val="0"/>
          <w:marRight w:val="0"/>
          <w:marTop w:val="0"/>
          <w:marBottom w:val="0"/>
          <w:divBdr>
            <w:top w:val="single" w:sz="6" w:space="0" w:color="BBBBBB"/>
            <w:left w:val="none" w:sz="0" w:space="0" w:color="auto"/>
            <w:bottom w:val="none" w:sz="0" w:space="0" w:color="auto"/>
            <w:right w:val="none" w:sz="0" w:space="0" w:color="auto"/>
          </w:divBdr>
        </w:div>
      </w:divsChild>
    </w:div>
    <w:div w:id="1084914988">
      <w:bodyDiv w:val="1"/>
      <w:marLeft w:val="0"/>
      <w:marRight w:val="0"/>
      <w:marTop w:val="0"/>
      <w:marBottom w:val="0"/>
      <w:divBdr>
        <w:top w:val="none" w:sz="0" w:space="0" w:color="auto"/>
        <w:left w:val="none" w:sz="0" w:space="0" w:color="auto"/>
        <w:bottom w:val="none" w:sz="0" w:space="0" w:color="auto"/>
        <w:right w:val="none" w:sz="0" w:space="0" w:color="auto"/>
      </w:divBdr>
      <w:divsChild>
        <w:div w:id="206651188">
          <w:marLeft w:val="0"/>
          <w:marRight w:val="0"/>
          <w:marTop w:val="0"/>
          <w:marBottom w:val="0"/>
          <w:divBdr>
            <w:top w:val="single" w:sz="6" w:space="0" w:color="BBBBBB"/>
            <w:left w:val="none" w:sz="0" w:space="0" w:color="auto"/>
            <w:bottom w:val="none" w:sz="0" w:space="0" w:color="auto"/>
            <w:right w:val="none" w:sz="0" w:space="0" w:color="auto"/>
          </w:divBdr>
        </w:div>
      </w:divsChild>
    </w:div>
    <w:div w:id="1389721130">
      <w:bodyDiv w:val="1"/>
      <w:marLeft w:val="0"/>
      <w:marRight w:val="0"/>
      <w:marTop w:val="0"/>
      <w:marBottom w:val="0"/>
      <w:divBdr>
        <w:top w:val="none" w:sz="0" w:space="0" w:color="auto"/>
        <w:left w:val="none" w:sz="0" w:space="0" w:color="auto"/>
        <w:bottom w:val="none" w:sz="0" w:space="0" w:color="auto"/>
        <w:right w:val="none" w:sz="0" w:space="0" w:color="auto"/>
      </w:divBdr>
    </w:div>
    <w:div w:id="1438257644">
      <w:bodyDiv w:val="1"/>
      <w:marLeft w:val="0"/>
      <w:marRight w:val="0"/>
      <w:marTop w:val="0"/>
      <w:marBottom w:val="0"/>
      <w:divBdr>
        <w:top w:val="none" w:sz="0" w:space="0" w:color="auto"/>
        <w:left w:val="none" w:sz="0" w:space="0" w:color="auto"/>
        <w:bottom w:val="none" w:sz="0" w:space="0" w:color="auto"/>
        <w:right w:val="none" w:sz="0" w:space="0" w:color="auto"/>
      </w:divBdr>
      <w:divsChild>
        <w:div w:id="305286315">
          <w:marLeft w:val="0"/>
          <w:marRight w:val="0"/>
          <w:marTop w:val="0"/>
          <w:marBottom w:val="0"/>
          <w:divBdr>
            <w:top w:val="single" w:sz="6" w:space="0" w:color="BBBBBB"/>
            <w:left w:val="none" w:sz="0" w:space="0" w:color="auto"/>
            <w:bottom w:val="none" w:sz="0" w:space="0" w:color="auto"/>
            <w:right w:val="none" w:sz="0" w:space="0" w:color="auto"/>
          </w:divBdr>
        </w:div>
      </w:divsChild>
    </w:div>
    <w:div w:id="1630937180">
      <w:bodyDiv w:val="1"/>
      <w:marLeft w:val="0"/>
      <w:marRight w:val="0"/>
      <w:marTop w:val="0"/>
      <w:marBottom w:val="0"/>
      <w:divBdr>
        <w:top w:val="none" w:sz="0" w:space="0" w:color="auto"/>
        <w:left w:val="none" w:sz="0" w:space="0" w:color="auto"/>
        <w:bottom w:val="none" w:sz="0" w:space="0" w:color="auto"/>
        <w:right w:val="none" w:sz="0" w:space="0" w:color="auto"/>
      </w:divBdr>
    </w:div>
    <w:div w:id="1674530955">
      <w:bodyDiv w:val="1"/>
      <w:marLeft w:val="0"/>
      <w:marRight w:val="0"/>
      <w:marTop w:val="0"/>
      <w:marBottom w:val="0"/>
      <w:divBdr>
        <w:top w:val="none" w:sz="0" w:space="0" w:color="auto"/>
        <w:left w:val="none" w:sz="0" w:space="0" w:color="auto"/>
        <w:bottom w:val="none" w:sz="0" w:space="0" w:color="auto"/>
        <w:right w:val="none" w:sz="0" w:space="0" w:color="auto"/>
      </w:divBdr>
    </w:div>
    <w:div w:id="1838766251">
      <w:bodyDiv w:val="1"/>
      <w:marLeft w:val="0"/>
      <w:marRight w:val="0"/>
      <w:marTop w:val="0"/>
      <w:marBottom w:val="0"/>
      <w:divBdr>
        <w:top w:val="none" w:sz="0" w:space="0" w:color="auto"/>
        <w:left w:val="none" w:sz="0" w:space="0" w:color="auto"/>
        <w:bottom w:val="none" w:sz="0" w:space="0" w:color="auto"/>
        <w:right w:val="none" w:sz="0" w:space="0" w:color="auto"/>
      </w:divBdr>
    </w:div>
    <w:div w:id="1929383566">
      <w:bodyDiv w:val="1"/>
      <w:marLeft w:val="0"/>
      <w:marRight w:val="0"/>
      <w:marTop w:val="0"/>
      <w:marBottom w:val="0"/>
      <w:divBdr>
        <w:top w:val="none" w:sz="0" w:space="0" w:color="auto"/>
        <w:left w:val="none" w:sz="0" w:space="0" w:color="auto"/>
        <w:bottom w:val="none" w:sz="0" w:space="0" w:color="auto"/>
        <w:right w:val="none" w:sz="0" w:space="0" w:color="auto"/>
      </w:divBdr>
      <w:divsChild>
        <w:div w:id="2141534745">
          <w:marLeft w:val="0"/>
          <w:marRight w:val="0"/>
          <w:marTop w:val="0"/>
          <w:marBottom w:val="0"/>
          <w:divBdr>
            <w:top w:val="single" w:sz="6" w:space="0" w:color="BBBBBB"/>
            <w:left w:val="none" w:sz="0" w:space="0" w:color="auto"/>
            <w:bottom w:val="none" w:sz="0" w:space="0" w:color="auto"/>
            <w:right w:val="none" w:sz="0" w:space="0" w:color="auto"/>
          </w:divBdr>
        </w:div>
      </w:divsChild>
    </w:div>
    <w:div w:id="19923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s.gla.ac.uk/~johnson/teaching/research_skills/basics.html" TargetMode="External"/><Relationship Id="rId13" Type="http://schemas.openxmlformats.org/officeDocument/2006/relationships/hyperlink" Target="http://link.springer.com/" TargetMode="External"/><Relationship Id="rId18" Type="http://schemas.openxmlformats.org/officeDocument/2006/relationships/hyperlink" Target="http://archive.ics.uci.edu/ml/" TargetMode="External"/><Relationship Id="rId26" Type="http://schemas.openxmlformats.org/officeDocument/2006/relationships/hyperlink" Target="file:///C:\Users\Dr.%20Shaheen\Google%20Drive\Knowledge%20Management\2016-II\Assignment2\tripadvisor.com" TargetMode="External"/><Relationship Id="rId3" Type="http://schemas.openxmlformats.org/officeDocument/2006/relationships/settings" Target="settings.xml"/><Relationship Id="rId21" Type="http://schemas.openxmlformats.org/officeDocument/2006/relationships/hyperlink" Target="https://dev.twitter.com/" TargetMode="External"/><Relationship Id="rId7" Type="http://schemas.openxmlformats.org/officeDocument/2006/relationships/hyperlink" Target="http://www.dcs.gla.ac.uk/~johnson/teaching/research_skills/research.html" TargetMode="External"/><Relationship Id="rId12" Type="http://schemas.openxmlformats.org/officeDocument/2006/relationships/hyperlink" Target="https://www.kfu.edu.sa/en/Deans/Library/pages/sdl.aspx" TargetMode="External"/><Relationship Id="rId17" Type="http://schemas.openxmlformats.org/officeDocument/2006/relationships/hyperlink" Target="https://my.rapidminer.com/nexus/account/index.html" TargetMode="External"/><Relationship Id="rId25" Type="http://schemas.openxmlformats.org/officeDocument/2006/relationships/hyperlink" Target="https://www.yelp.com/dataset_challenge" TargetMode="External"/><Relationship Id="rId2" Type="http://schemas.openxmlformats.org/officeDocument/2006/relationships/styles" Target="styles.xml"/><Relationship Id="rId16" Type="http://schemas.openxmlformats.org/officeDocument/2006/relationships/hyperlink" Target="http://arxiv.org/" TargetMode="External"/><Relationship Id="rId20" Type="http://schemas.openxmlformats.org/officeDocument/2006/relationships/hyperlink" Target="https://dev.twitter.com/"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www.dcs.gla.ac.uk/~johnson/teaching/research_skills/research.html" TargetMode="External"/><Relationship Id="rId11" Type="http://schemas.openxmlformats.org/officeDocument/2006/relationships/hyperlink" Target="https://scholar.google.com/" TargetMode="External"/><Relationship Id="rId24" Type="http://schemas.openxmlformats.org/officeDocument/2006/relationships/hyperlink" Target="http://www.yelp.com/dataset_challenge" TargetMode="External"/><Relationship Id="rId5" Type="http://schemas.openxmlformats.org/officeDocument/2006/relationships/hyperlink" Target="http://www.cs.cmu.edu/afs/cs.cmu.edu/user/mleone/web/how-to.html" TargetMode="External"/><Relationship Id="rId15" Type="http://schemas.openxmlformats.org/officeDocument/2006/relationships/hyperlink" Target="http://citeseerx.ist.psu.edu/" TargetMode="External"/><Relationship Id="rId23" Type="http://schemas.openxmlformats.org/officeDocument/2006/relationships/hyperlink" Target="http://trec.nist.gov/data/tweets/" TargetMode="External"/><Relationship Id="rId28" Type="http://schemas.openxmlformats.org/officeDocument/2006/relationships/fontTable" Target="fontTable.xml"/><Relationship Id="rId10" Type="http://schemas.openxmlformats.org/officeDocument/2006/relationships/hyperlink" Target="http://www.ted.com/talks/roger_antonsen_math_is_the_hidden_secret_to_understanding_the_world%23t-85451" TargetMode="External"/><Relationship Id="rId19" Type="http://schemas.openxmlformats.org/officeDocument/2006/relationships/hyperlink" Target="https://dev.twitter.com/" TargetMode="External"/><Relationship Id="rId4" Type="http://schemas.openxmlformats.org/officeDocument/2006/relationships/webSettings" Target="webSettings.xml"/><Relationship Id="rId9" Type="http://schemas.openxmlformats.org/officeDocument/2006/relationships/hyperlink" Target="http://www.ted.com/talks/roger_antonsen_math_is_the_hidden_secret_to_understanding_the_world" TargetMode="External"/><Relationship Id="rId14" Type="http://schemas.openxmlformats.org/officeDocument/2006/relationships/hyperlink" Target="http://dl.acm.org/" TargetMode="External"/><Relationship Id="rId22" Type="http://schemas.openxmlformats.org/officeDocument/2006/relationships/hyperlink" Target="http://trec.nist.gov/data/tweets/" TargetMode="External"/><Relationship Id="rId27" Type="http://schemas.openxmlformats.org/officeDocument/2006/relationships/hyperlink" Target="http://sifaka.cs.uiuc.edu/~wang296/Dat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4306</TotalTime>
  <Pages>7</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Maruf Hasan</dc:creator>
  <cp:lastModifiedBy>Dr. Shaheen</cp:lastModifiedBy>
  <cp:revision>146</cp:revision>
  <cp:lastPrinted>2016-09-28T05:40:00Z</cp:lastPrinted>
  <dcterms:created xsi:type="dcterms:W3CDTF">2016-11-23T09:38:00Z</dcterms:created>
  <dcterms:modified xsi:type="dcterms:W3CDTF">2018-01-17T12:35:00Z</dcterms:modified>
</cp:coreProperties>
</file>